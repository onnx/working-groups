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B1EC3" w:rsidRDefault="001D2967">
      <w:pPr>
        <w:pStyle w:val="Titre2"/>
        <w:spacing w:before="280" w:after="80" w:line="275" w:lineRule="auto"/>
      </w:pPr>
      <w:bookmarkStart w:id="0" w:name="_7pqpsiw5c46h" w:colFirst="0" w:colLast="0"/>
      <w:bookmarkEnd w:id="0"/>
      <w:commentRangeStart w:id="1"/>
      <w:r>
        <w:t>The Interest of SONNX in the Context of ED-324/ARP6983</w:t>
      </w:r>
      <w:commentRangeEnd w:id="1"/>
      <w:r w:rsidR="000F0692">
        <w:rPr>
          <w:rStyle w:val="Marquedecommentaire"/>
          <w:b w:val="0"/>
        </w:rPr>
        <w:commentReference w:id="1"/>
      </w:r>
    </w:p>
    <w:p w14:paraId="00000002" w14:textId="77777777" w:rsidR="002B1EC3" w:rsidRDefault="001D2967">
      <w:pPr>
        <w:spacing w:before="240" w:after="240" w:line="275" w:lineRule="auto"/>
      </w:pPr>
      <w:commentRangeStart w:id="2"/>
      <w:r>
        <w:t>The primary interest of SONNX is to transform the MLMD from a simple data-exchange file into a formal, verifiable, and traceable specification suitable for certifying safety-critical systems under ED-324/ARP6983.</w:t>
      </w:r>
      <w:commentRangeEnd w:id="2"/>
      <w:r w:rsidR="008E41D1">
        <w:rPr>
          <w:rStyle w:val="Marquedecommentaire"/>
        </w:rPr>
        <w:commentReference w:id="2"/>
      </w:r>
    </w:p>
    <w:p w14:paraId="00000003" w14:textId="77777777" w:rsidR="002B1EC3" w:rsidRDefault="001D2967">
      <w:pPr>
        <w:spacing w:before="240" w:after="240" w:line="275" w:lineRule="auto"/>
      </w:pPr>
      <w:r>
        <w:t>The ED-324 standard places the MLMD in a cr</w:t>
      </w:r>
      <w:r>
        <w:t xml:space="preserve">itical role: it is the definitive blueprint that bridges the gap between the data science-oriented model design phase and the safety-oriented hardware/software implementation phase. For a certification argument to be successful, there must be indisputable </w:t>
      </w:r>
      <w:r>
        <w:t xml:space="preserve">proof that the final, implemented product is a faithful and complete </w:t>
      </w:r>
      <w:commentRangeStart w:id="3"/>
      <w:r>
        <w:t xml:space="preserve">representation </w:t>
      </w:r>
      <w:commentRangeEnd w:id="3"/>
      <w:r w:rsidR="008E41D1">
        <w:rPr>
          <w:rStyle w:val="Marquedecommentaire"/>
        </w:rPr>
        <w:commentReference w:id="3"/>
      </w:r>
      <w:commentRangeStart w:id="4"/>
      <w:commentRangeStart w:id="5"/>
      <w:r>
        <w:t xml:space="preserve">of this </w:t>
      </w:r>
      <w:commentRangeStart w:id="6"/>
      <w:r>
        <w:t>blueprint</w:t>
      </w:r>
      <w:commentRangeEnd w:id="4"/>
      <w:r w:rsidR="008E41D1">
        <w:rPr>
          <w:rStyle w:val="Marquedecommentaire"/>
        </w:rPr>
        <w:commentReference w:id="4"/>
      </w:r>
      <w:commentRangeEnd w:id="5"/>
      <w:commentRangeEnd w:id="6"/>
      <w:r w:rsidR="000F0692">
        <w:rPr>
          <w:rStyle w:val="Marquedecommentaire"/>
        </w:rPr>
        <w:commentReference w:id="6"/>
      </w:r>
      <w:r w:rsidR="008E41D1">
        <w:rPr>
          <w:rStyle w:val="Marquedecommentaire"/>
        </w:rPr>
        <w:commentReference w:id="5"/>
      </w:r>
      <w:r>
        <w:t>.</w:t>
      </w:r>
    </w:p>
    <w:p w14:paraId="00000004" w14:textId="77777777" w:rsidR="002B1EC3" w:rsidRDefault="001D2967">
      <w:pPr>
        <w:spacing w:before="240" w:after="240" w:line="275" w:lineRule="auto"/>
      </w:pPr>
      <w:r>
        <w:t xml:space="preserve">Standard ONNX, while popular, fails to provide this level of assurance due to ambiguities, implicit </w:t>
      </w:r>
      <w:proofErr w:type="spellStart"/>
      <w:r>
        <w:t>behaviors</w:t>
      </w:r>
      <w:proofErr w:type="spellEnd"/>
      <w:r>
        <w:t>, and insufficient specification. SONNX's in</w:t>
      </w:r>
      <w:r>
        <w:t>terest lies in solving this exact problem by providing the necessary rigor. Its key benefits are:</w:t>
      </w:r>
    </w:p>
    <w:p w14:paraId="00000005" w14:textId="77777777" w:rsidR="002B1EC3" w:rsidRDefault="001D2967">
      <w:pPr>
        <w:numPr>
          <w:ilvl w:val="0"/>
          <w:numId w:val="10"/>
        </w:numPr>
        <w:spacing w:before="240" w:line="275" w:lineRule="auto"/>
      </w:pPr>
      <w:r>
        <w:rPr>
          <w:b/>
        </w:rPr>
        <w:t>Ensuring Unambiguous Specification:</w:t>
      </w:r>
      <w:r>
        <w:t xml:space="preserve"> SONNX replaces vague operator definitions with precise mathematical and formal specification</w:t>
      </w:r>
      <w:bookmarkStart w:id="7" w:name="_GoBack"/>
      <w:bookmarkEnd w:id="7"/>
      <w:r>
        <w:t xml:space="preserve">s. This </w:t>
      </w:r>
      <w:commentRangeStart w:id="8"/>
      <w:r>
        <w:t xml:space="preserve">eliminates </w:t>
      </w:r>
      <w:commentRangeEnd w:id="8"/>
      <w:r w:rsidR="0036036C">
        <w:rPr>
          <w:rStyle w:val="Marquedecommentaire"/>
        </w:rPr>
        <w:commentReference w:id="8"/>
      </w:r>
      <w:r>
        <w:t>interpretat</w:t>
      </w:r>
      <w:r>
        <w:t>ion and ensures that a development team can implement the model exactly as intended by the designers</w:t>
      </w:r>
      <w:r>
        <w:t>, which is a fundamental prerequisite for any certification activity.</w:t>
      </w:r>
    </w:p>
    <w:p w14:paraId="00000006" w14:textId="77777777" w:rsidR="002B1EC3" w:rsidRDefault="001D2967">
      <w:pPr>
        <w:numPr>
          <w:ilvl w:val="0"/>
          <w:numId w:val="10"/>
        </w:numPr>
        <w:spacing w:line="275" w:lineRule="auto"/>
      </w:pPr>
      <w:r>
        <w:rPr>
          <w:b/>
        </w:rPr>
        <w:t>Enabling Verifiability:</w:t>
      </w:r>
      <w:r>
        <w:t xml:space="preserve"> The standard requires extensive verification to show the imple</w:t>
      </w:r>
      <w:r>
        <w:t>mentation preserves the model's properties (like performance and stability) on the target hardware. SONNX directly supports this by providing executable oracles, in the form of its formal specification and a reference C implementation, against which the fi</w:t>
      </w:r>
      <w:r>
        <w:t>nal, optimized code can be rigorously tested.</w:t>
      </w:r>
    </w:p>
    <w:p w14:paraId="00000007" w14:textId="77777777" w:rsidR="002B1EC3" w:rsidRDefault="001D2967">
      <w:pPr>
        <w:numPr>
          <w:ilvl w:val="0"/>
          <w:numId w:val="10"/>
        </w:numPr>
        <w:spacing w:after="240" w:line="275" w:lineRule="auto"/>
      </w:pPr>
      <w:commentRangeStart w:id="9"/>
      <w:r>
        <w:rPr>
          <w:b/>
        </w:rPr>
        <w:t xml:space="preserve">Guaranteeing </w:t>
      </w:r>
      <w:commentRangeEnd w:id="9"/>
      <w:r w:rsidR="000F0692">
        <w:rPr>
          <w:rStyle w:val="Marquedecommentaire"/>
        </w:rPr>
        <w:commentReference w:id="9"/>
      </w:r>
      <w:r>
        <w:rPr>
          <w:b/>
        </w:rPr>
        <w:t>Traceability:</w:t>
      </w:r>
      <w:r>
        <w:t xml:space="preserve"> ED-324 mandates a clear, auditable trail from requirements to implementation. By prohibiting implicit </w:t>
      </w:r>
      <w:proofErr w:type="spellStart"/>
      <w:r>
        <w:t>behaviors</w:t>
      </w:r>
      <w:proofErr w:type="spellEnd"/>
      <w:r>
        <w:t xml:space="preserve"> like automatic shape inference and default values, SONNX ensures the ML</w:t>
      </w:r>
      <w:r>
        <w:t>MD is an explicit and complete specification, making the link between the model design and its implementation transparent and traceable.</w:t>
      </w:r>
    </w:p>
    <w:p w14:paraId="00000008" w14:textId="77777777" w:rsidR="002B1EC3" w:rsidRDefault="001D2967">
      <w:pPr>
        <w:pStyle w:val="Titre3"/>
        <w:spacing w:before="280" w:after="80" w:line="275" w:lineRule="auto"/>
        <w:rPr>
          <w:sz w:val="26"/>
          <w:szCs w:val="26"/>
        </w:rPr>
      </w:pPr>
      <w:bookmarkStart w:id="10" w:name="_5q9gkb2ipmz" w:colFirst="0" w:colLast="0"/>
      <w:bookmarkEnd w:id="10"/>
      <w:r>
        <w:rPr>
          <w:sz w:val="26"/>
          <w:szCs w:val="26"/>
        </w:rPr>
        <w:t>ED-324 Requirements Answered by SONNX as an MLMD Format</w:t>
      </w:r>
    </w:p>
    <w:p w14:paraId="00000009" w14:textId="77777777" w:rsidR="002B1EC3" w:rsidRDefault="001D2967">
      <w:pPr>
        <w:spacing w:before="240" w:after="240" w:line="275" w:lineRule="auto"/>
      </w:pPr>
      <w:commentRangeStart w:id="11"/>
      <w:r>
        <w:t>SONNX is designed to directly address the following requirement</w:t>
      </w:r>
      <w:r>
        <w:t>s and objectives outlined in ED-324/ARP6983:</w:t>
      </w:r>
      <w:commentRangeEnd w:id="11"/>
      <w:r w:rsidR="0036036C">
        <w:rPr>
          <w:rStyle w:val="Marquedecommentaire"/>
        </w:rPr>
        <w:commentReference w:id="11"/>
      </w:r>
    </w:p>
    <w:p w14:paraId="0000000A" w14:textId="77777777" w:rsidR="002B1EC3" w:rsidRDefault="001D2967">
      <w:pPr>
        <w:numPr>
          <w:ilvl w:val="0"/>
          <w:numId w:val="1"/>
        </w:numPr>
        <w:spacing w:before="240" w:line="275" w:lineRule="auto"/>
      </w:pPr>
      <w:r>
        <w:rPr>
          <w:b/>
        </w:rPr>
        <w:t>Requirement for a Complete and Unambiguous Model Description:</w:t>
      </w:r>
    </w:p>
    <w:p w14:paraId="0000000B" w14:textId="77777777" w:rsidR="002B1EC3" w:rsidRDefault="001D2967">
      <w:pPr>
        <w:numPr>
          <w:ilvl w:val="1"/>
          <w:numId w:val="1"/>
        </w:numPr>
        <w:spacing w:line="275" w:lineRule="auto"/>
      </w:pPr>
      <w:r>
        <w:t>ED-324 requires the MLMD to capture the model's full "analytical/algorithmic syntax and semantics".</w:t>
      </w:r>
    </w:p>
    <w:p w14:paraId="0000000C" w14:textId="77777777" w:rsidR="002B1EC3" w:rsidRDefault="001D2967">
      <w:pPr>
        <w:numPr>
          <w:ilvl w:val="1"/>
          <w:numId w:val="1"/>
        </w:numPr>
        <w:spacing w:line="275" w:lineRule="auto"/>
      </w:pPr>
      <w:commentRangeStart w:id="12"/>
      <w:r>
        <w:rPr>
          <w:b/>
        </w:rPr>
        <w:t>SONNX answers this</w:t>
      </w:r>
      <w:r>
        <w:t xml:space="preserve"> </w:t>
      </w:r>
      <w:commentRangeEnd w:id="12"/>
      <w:r w:rsidR="004B687C">
        <w:rPr>
          <w:rStyle w:val="Marquedecommentaire"/>
        </w:rPr>
        <w:commentReference w:id="12"/>
      </w:r>
      <w:r>
        <w:t>by providing a three-tiered sp</w:t>
      </w:r>
      <w:r>
        <w:t>ecification for each operator: a clear informal document, a mathematically sound formal specification (</w:t>
      </w:r>
      <w:proofErr w:type="spellStart"/>
      <w:r>
        <w:t>WhyML</w:t>
      </w:r>
      <w:proofErr w:type="spellEnd"/>
      <w:r>
        <w:t xml:space="preserve">), and a traceable reference implementation, leaving no room for </w:t>
      </w:r>
      <w:r>
        <w:lastRenderedPageBreak/>
        <w:t>ambiguity.</w:t>
      </w:r>
    </w:p>
    <w:p w14:paraId="0000000D" w14:textId="77777777" w:rsidR="002B1EC3" w:rsidRDefault="001D2967">
      <w:pPr>
        <w:numPr>
          <w:ilvl w:val="0"/>
          <w:numId w:val="1"/>
        </w:numPr>
        <w:spacing w:line="275" w:lineRule="auto"/>
      </w:pPr>
      <w:r>
        <w:rPr>
          <w:b/>
        </w:rPr>
        <w:t>Requirement for Verifying the Final Implementation against the Design:</w:t>
      </w:r>
    </w:p>
    <w:p w14:paraId="0000000E" w14:textId="77777777" w:rsidR="002B1EC3" w:rsidRDefault="001D2967">
      <w:pPr>
        <w:numPr>
          <w:ilvl w:val="1"/>
          <w:numId w:val="1"/>
        </w:numPr>
        <w:spacing w:line="275" w:lineRule="auto"/>
      </w:pPr>
      <w:r>
        <w:t>E</w:t>
      </w:r>
      <w:r>
        <w:t xml:space="preserve">D-324 has numerous objectives for verifying that the final integrated MLC, running on the target hardware, behaves as specified (Section 6.3). </w:t>
      </w:r>
      <w:commentRangeStart w:id="13"/>
      <w:r>
        <w:t>For example, performance must be verified against the test dataset</w:t>
      </w:r>
      <w:commentRangeEnd w:id="13"/>
      <w:r w:rsidR="00B10E9A">
        <w:rPr>
          <w:rStyle w:val="Marquedecommentaire"/>
        </w:rPr>
        <w:commentReference w:id="13"/>
      </w:r>
      <w:r>
        <w:t>.</w:t>
      </w:r>
    </w:p>
    <w:p w14:paraId="0000000F" w14:textId="77777777" w:rsidR="002B1EC3" w:rsidRDefault="001D2967">
      <w:pPr>
        <w:numPr>
          <w:ilvl w:val="1"/>
          <w:numId w:val="1"/>
        </w:numPr>
        <w:spacing w:line="275" w:lineRule="auto"/>
      </w:pPr>
      <w:commentRangeStart w:id="14"/>
      <w:r>
        <w:rPr>
          <w:b/>
        </w:rPr>
        <w:t xml:space="preserve">SONNX answers </w:t>
      </w:r>
      <w:r>
        <w:rPr>
          <w:b/>
        </w:rPr>
        <w:t>this</w:t>
      </w:r>
      <w:r>
        <w:t xml:space="preserve"> by providing trusted oracl</w:t>
      </w:r>
      <w:r>
        <w:t>es for comparison</w:t>
      </w:r>
      <w:commentRangeEnd w:id="14"/>
      <w:r w:rsidR="00B10E9A">
        <w:rPr>
          <w:rStyle w:val="Marquedecommentaire"/>
        </w:rPr>
        <w:commentReference w:id="14"/>
      </w:r>
      <w:r>
        <w:t>. The output of the final product can be directly compared against the output of the executable formal specification or the simple C implementation to prove conformance.</w:t>
      </w:r>
    </w:p>
    <w:p w14:paraId="00000010" w14:textId="1C6D1C5D" w:rsidR="002B1EC3" w:rsidRDefault="001D2967">
      <w:pPr>
        <w:numPr>
          <w:ilvl w:val="0"/>
          <w:numId w:val="1"/>
        </w:numPr>
        <w:spacing w:line="275" w:lineRule="auto"/>
      </w:pPr>
      <w:r>
        <w:rPr>
          <w:b/>
        </w:rPr>
        <w:t>Requirement for Bi-Directional Traceability</w:t>
      </w:r>
      <w:r w:rsidR="00B10E9A">
        <w:rPr>
          <w:b/>
        </w:rPr>
        <w:t xml:space="preserve"> </w:t>
      </w:r>
      <w:r>
        <w:rPr>
          <w:b/>
        </w:rPr>
        <w:t>:</w:t>
      </w:r>
    </w:p>
    <w:p w14:paraId="00000011" w14:textId="506138AB" w:rsidR="002B1EC3" w:rsidRDefault="001D2967" w:rsidP="00516DBB">
      <w:pPr>
        <w:numPr>
          <w:ilvl w:val="1"/>
          <w:numId w:val="1"/>
        </w:numPr>
        <w:spacing w:line="275" w:lineRule="auto"/>
      </w:pPr>
      <w:r>
        <w:t>A key objective in ED-32</w:t>
      </w:r>
      <w:r>
        <w:t xml:space="preserve">4 is to ensure that the MLMD is "completely developed into the MLMIDs" </w:t>
      </w:r>
      <w:ins w:id="15" w:author="JENN Eric" w:date="2025-10-20T13:40:00Z">
        <w:r w:rsidR="00516DBB">
          <w:t xml:space="preserve">[§6.1.4.f] </w:t>
        </w:r>
      </w:ins>
      <w:r>
        <w:t>(the item-level implementation descriptions).</w:t>
      </w:r>
    </w:p>
    <w:p w14:paraId="00000012" w14:textId="77777777" w:rsidR="002B1EC3" w:rsidRDefault="001D2967">
      <w:pPr>
        <w:numPr>
          <w:ilvl w:val="1"/>
          <w:numId w:val="1"/>
        </w:numPr>
        <w:spacing w:line="275" w:lineRule="auto"/>
      </w:pPr>
      <w:commentRangeStart w:id="16"/>
      <w:r>
        <w:t xml:space="preserve">SONNX answers </w:t>
      </w:r>
      <w:commentRangeEnd w:id="16"/>
      <w:r w:rsidR="00516DBB">
        <w:rPr>
          <w:rStyle w:val="Marquedecommentaire"/>
        </w:rPr>
        <w:commentReference w:id="16"/>
      </w:r>
      <w:r>
        <w:t>this by making the model description fully explicit. By removing implicit features like shape inference and default values, t</w:t>
      </w:r>
      <w:r>
        <w:t xml:space="preserve">he SONNX file becomes a "what you see is what you get" blueprint, creating a clean and auditable trace from the design </w:t>
      </w:r>
      <w:proofErr w:type="spellStart"/>
      <w:r>
        <w:t>artifact</w:t>
      </w:r>
      <w:proofErr w:type="spellEnd"/>
      <w:r>
        <w:t xml:space="preserve"> to the implementation </w:t>
      </w:r>
      <w:proofErr w:type="spellStart"/>
      <w:r>
        <w:t>artifact</w:t>
      </w:r>
      <w:proofErr w:type="spellEnd"/>
      <w:r>
        <w:t>.</w:t>
      </w:r>
    </w:p>
    <w:p w14:paraId="00000013" w14:textId="77777777" w:rsidR="002B1EC3" w:rsidRDefault="001D2967">
      <w:pPr>
        <w:numPr>
          <w:ilvl w:val="0"/>
          <w:numId w:val="1"/>
        </w:numPr>
        <w:spacing w:line="275" w:lineRule="auto"/>
      </w:pPr>
      <w:r>
        <w:rPr>
          <w:b/>
        </w:rPr>
        <w:t>Requirement for Configuration Management and Reproducibility:</w:t>
      </w:r>
    </w:p>
    <w:p w14:paraId="00000014" w14:textId="77777777" w:rsidR="002B1EC3" w:rsidRDefault="001D2967">
      <w:pPr>
        <w:numPr>
          <w:ilvl w:val="1"/>
          <w:numId w:val="1"/>
        </w:numPr>
        <w:spacing w:line="275" w:lineRule="auto"/>
      </w:pPr>
      <w:r>
        <w:t>As a supporting process, ED-324 re</w:t>
      </w:r>
      <w:r>
        <w:t xml:space="preserve">quires rigorous configuration management to ensure that all development </w:t>
      </w:r>
      <w:proofErr w:type="spellStart"/>
      <w:r>
        <w:t>artifacts</w:t>
      </w:r>
      <w:proofErr w:type="spellEnd"/>
      <w:r>
        <w:t xml:space="preserve"> are identified, controlled, and retrievable (Table F1).</w:t>
      </w:r>
    </w:p>
    <w:p w14:paraId="00000015" w14:textId="77777777" w:rsidR="002B1EC3" w:rsidRDefault="001D2967">
      <w:pPr>
        <w:numPr>
          <w:ilvl w:val="1"/>
          <w:numId w:val="1"/>
        </w:numPr>
        <w:spacing w:after="240" w:line="275" w:lineRule="auto"/>
      </w:pPr>
      <w:commentRangeStart w:id="17"/>
      <w:r>
        <w:rPr>
          <w:b/>
        </w:rPr>
        <w:t xml:space="preserve">SONNX answers </w:t>
      </w:r>
      <w:commentRangeEnd w:id="17"/>
      <w:r w:rsidR="00B52290">
        <w:rPr>
          <w:rStyle w:val="Marquedecommentaire"/>
        </w:rPr>
        <w:commentReference w:id="17"/>
      </w:r>
      <w:r>
        <w:rPr>
          <w:b/>
        </w:rPr>
        <w:t>this</w:t>
      </w:r>
      <w:r>
        <w:t xml:space="preserve"> by providing a stable, deterministic, and complete format. A SONNX file can be reliably archived and used to reproduce the exact same model </w:t>
      </w:r>
      <w:proofErr w:type="spellStart"/>
      <w:r>
        <w:t>behavior</w:t>
      </w:r>
      <w:proofErr w:type="spellEnd"/>
      <w:r>
        <w:t>, which is essential for managing baselines, assessing changes, and maintaining the certified configuration</w:t>
      </w:r>
      <w:r>
        <w:t xml:space="preserve"> over the product's lifecycle.</w:t>
      </w:r>
    </w:p>
    <w:p w14:paraId="00000016" w14:textId="77777777" w:rsidR="002B1EC3" w:rsidRDefault="002B1EC3">
      <w:pPr>
        <w:spacing w:before="240" w:after="240" w:line="275" w:lineRule="auto"/>
      </w:pPr>
    </w:p>
    <w:p w14:paraId="00000017" w14:textId="77777777" w:rsidR="002B1EC3" w:rsidRDefault="002B1EC3">
      <w:pPr>
        <w:pStyle w:val="Titre2"/>
        <w:spacing w:after="240" w:line="275" w:lineRule="auto"/>
      </w:pPr>
      <w:bookmarkStart w:id="18" w:name="_toggmabpwze8" w:colFirst="0" w:colLast="0"/>
      <w:bookmarkEnd w:id="18"/>
    </w:p>
    <w:p w14:paraId="00000018" w14:textId="77777777" w:rsidR="002B1EC3" w:rsidRDefault="002B1EC3">
      <w:pPr>
        <w:pStyle w:val="Titre2"/>
        <w:spacing w:after="240" w:line="275" w:lineRule="auto"/>
      </w:pPr>
      <w:bookmarkStart w:id="19" w:name="_ccligfhublor" w:colFirst="0" w:colLast="0"/>
      <w:bookmarkEnd w:id="19"/>
    </w:p>
    <w:p w14:paraId="00000019" w14:textId="77777777" w:rsidR="002B1EC3" w:rsidRDefault="002B1EC3">
      <w:pPr>
        <w:pStyle w:val="Titre2"/>
        <w:spacing w:after="240" w:line="275" w:lineRule="auto"/>
      </w:pPr>
      <w:bookmarkStart w:id="20" w:name="_4wu5jhybitgv" w:colFirst="0" w:colLast="0"/>
      <w:bookmarkEnd w:id="20"/>
    </w:p>
    <w:p w14:paraId="0000001A" w14:textId="77777777" w:rsidR="002B1EC3" w:rsidRDefault="002B1EC3">
      <w:pPr>
        <w:pStyle w:val="Titre2"/>
        <w:spacing w:after="240" w:line="275" w:lineRule="auto"/>
      </w:pPr>
      <w:bookmarkStart w:id="21" w:name="_5ll6kr4rrir0" w:colFirst="0" w:colLast="0"/>
      <w:bookmarkEnd w:id="21"/>
    </w:p>
    <w:p w14:paraId="0000001B" w14:textId="77777777" w:rsidR="002B1EC3" w:rsidRDefault="002B1EC3">
      <w:pPr>
        <w:pStyle w:val="Titre2"/>
        <w:spacing w:after="240" w:line="275" w:lineRule="auto"/>
      </w:pPr>
      <w:bookmarkStart w:id="22" w:name="_6p40ulz0pdp5" w:colFirst="0" w:colLast="0"/>
      <w:bookmarkEnd w:id="22"/>
    </w:p>
    <w:p w14:paraId="0000001C" w14:textId="524D62FF" w:rsidR="0036036C" w:rsidRDefault="0036036C">
      <w:pPr>
        <w:rPr>
          <w:b/>
          <w:sz w:val="36"/>
          <w:szCs w:val="36"/>
        </w:rPr>
      </w:pPr>
      <w:bookmarkStart w:id="23" w:name="_rvju5v8pluwv" w:colFirst="0" w:colLast="0"/>
      <w:bookmarkEnd w:id="23"/>
      <w:r>
        <w:br w:type="page"/>
      </w:r>
    </w:p>
    <w:p w14:paraId="7DDBAFA4" w14:textId="77777777" w:rsidR="002B1EC3" w:rsidRDefault="002B1EC3">
      <w:pPr>
        <w:pStyle w:val="Titre2"/>
        <w:spacing w:after="240" w:line="275" w:lineRule="auto"/>
      </w:pPr>
    </w:p>
    <w:p w14:paraId="0000001D" w14:textId="77777777" w:rsidR="002B1EC3" w:rsidRDefault="002B1EC3">
      <w:pPr>
        <w:pStyle w:val="Titre2"/>
        <w:spacing w:after="240" w:line="275" w:lineRule="auto"/>
      </w:pPr>
      <w:bookmarkStart w:id="24" w:name="_1skia5sa4lz2" w:colFirst="0" w:colLast="0"/>
      <w:bookmarkEnd w:id="24"/>
    </w:p>
    <w:p w14:paraId="0000001E" w14:textId="77777777" w:rsidR="002B1EC3" w:rsidRDefault="001D2967">
      <w:pPr>
        <w:pStyle w:val="Titre2"/>
        <w:spacing w:after="240" w:line="275" w:lineRule="auto"/>
      </w:pPr>
      <w:bookmarkStart w:id="25" w:name="_khliwtx4qqni" w:colFirst="0" w:colLast="0"/>
      <w:bookmarkEnd w:id="25"/>
      <w:r>
        <w:t>ANNEXES</w:t>
      </w:r>
    </w:p>
    <w:p w14:paraId="0000001F" w14:textId="77777777" w:rsidR="002B1EC3" w:rsidRDefault="001D2967">
      <w:pPr>
        <w:pStyle w:val="Titre2"/>
        <w:spacing w:after="240" w:line="275" w:lineRule="auto"/>
      </w:pPr>
      <w:bookmarkStart w:id="26" w:name="_2prbthbu6tix" w:colFirst="0" w:colLast="0"/>
      <w:bookmarkEnd w:id="26"/>
      <w:r>
        <w:t>SONNX to serve as a certifiable version of the MLMD (Machine Learning Model Description)</w:t>
      </w:r>
    </w:p>
    <w:p w14:paraId="00000020" w14:textId="77777777" w:rsidR="002B1EC3" w:rsidRDefault="002B1EC3"/>
    <w:p w14:paraId="00000021" w14:textId="77777777" w:rsidR="002B1EC3" w:rsidRDefault="001D2967">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Based on ED-324/ARP6983, the MLMD (Machine Learning Model Description) is the comprehensive technical specification tha</w:t>
      </w:r>
      <w:r>
        <w:rPr>
          <w:rFonts w:ascii="Google Sans Text" w:eastAsia="Google Sans Text" w:hAnsi="Google Sans Text" w:cs="Google Sans Text"/>
          <w:color w:val="1B1C1D"/>
        </w:rPr>
        <w:t xml:space="preserve">t formally documents the complete design and final configuration of a trained ML model. It goes beyond a high-level summary to detail the model's exact analytical and algorithmic semantics, which includes its logical architecture, all </w:t>
      </w:r>
      <w:proofErr w:type="spellStart"/>
      <w:r>
        <w:rPr>
          <w:rFonts w:ascii="Google Sans Text" w:eastAsia="Google Sans Text" w:hAnsi="Google Sans Text" w:cs="Google Sans Text"/>
          <w:color w:val="1B1C1D"/>
        </w:rPr>
        <w:t>hyperparameters</w:t>
      </w:r>
      <w:proofErr w:type="spellEnd"/>
      <w:r>
        <w:rPr>
          <w:rFonts w:ascii="Google Sans Text" w:eastAsia="Google Sans Text" w:hAnsi="Google Sans Text" w:cs="Google Sans Text"/>
          <w:color w:val="1B1C1D"/>
        </w:rPr>
        <w:t xml:space="preserve"> that </w:t>
      </w:r>
      <w:r>
        <w:rPr>
          <w:rFonts w:ascii="Google Sans Text" w:eastAsia="Google Sans Text" w:hAnsi="Google Sans Text" w:cs="Google Sans Text"/>
          <w:color w:val="1B1C1D"/>
        </w:rPr>
        <w:t xml:space="preserve">controlled the learning process, and the final trained parameters (e.g., neural network weights). This </w:t>
      </w:r>
      <w:proofErr w:type="spellStart"/>
      <w:r>
        <w:rPr>
          <w:rFonts w:ascii="Google Sans Text" w:eastAsia="Google Sans Text" w:hAnsi="Google Sans Text" w:cs="Google Sans Text"/>
          <w:color w:val="1B1C1D"/>
        </w:rPr>
        <w:t>artifact</w:t>
      </w:r>
      <w:proofErr w:type="spellEnd"/>
      <w:r>
        <w:rPr>
          <w:rFonts w:ascii="Google Sans Text" w:eastAsia="Google Sans Text" w:hAnsi="Google Sans Text" w:cs="Google Sans Text"/>
          <w:color w:val="1B1C1D"/>
        </w:rPr>
        <w:t xml:space="preserve"> serves as the definitive blueprint for the implementation phase, providing all the necessary information to compute the model's outputs from its</w:t>
      </w:r>
      <w:r>
        <w:rPr>
          <w:rFonts w:ascii="Google Sans Text" w:eastAsia="Google Sans Text" w:hAnsi="Google Sans Text" w:cs="Google Sans Text"/>
          <w:color w:val="1B1C1D"/>
        </w:rPr>
        <w:t xml:space="preserve"> inputs and ensuring that the model can be correctly and verifiably replicated in the final hardware or software product.</w:t>
      </w:r>
    </w:p>
    <w:p w14:paraId="00000022" w14:textId="77777777" w:rsidR="002B1EC3" w:rsidRDefault="001D2967">
      <w:pPr>
        <w:pStyle w:val="Titre3"/>
        <w:spacing w:before="0" w:after="120" w:line="275" w:lineRule="auto"/>
        <w:rPr>
          <w:rFonts w:ascii="Google Sans" w:eastAsia="Google Sans" w:hAnsi="Google Sans" w:cs="Google Sans"/>
          <w:color w:val="1B1C1D"/>
        </w:rPr>
      </w:pPr>
      <w:bookmarkStart w:id="27" w:name="_2vovjkb81tem" w:colFirst="0" w:colLast="0"/>
      <w:bookmarkEnd w:id="27"/>
      <w:r>
        <w:t>Purpose of SONNX for the MLMD</w:t>
      </w:r>
    </w:p>
    <w:p w14:paraId="00000023" w14:textId="77777777" w:rsidR="002B1EC3" w:rsidRDefault="001D2967">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The Machine Learning Model Description (MLMD) is a pivotal </w:t>
      </w:r>
      <w:proofErr w:type="spellStart"/>
      <w:r>
        <w:rPr>
          <w:rFonts w:ascii="Google Sans Text" w:eastAsia="Google Sans Text" w:hAnsi="Google Sans Text" w:cs="Google Sans Text"/>
          <w:color w:val="1B1C1D"/>
        </w:rPr>
        <w:t>artifact</w:t>
      </w:r>
      <w:proofErr w:type="spellEnd"/>
      <w:r>
        <w:rPr>
          <w:rFonts w:ascii="Google Sans Text" w:eastAsia="Google Sans Text" w:hAnsi="Google Sans Text" w:cs="Google Sans Text"/>
          <w:color w:val="1B1C1D"/>
        </w:rPr>
        <w:t xml:space="preserve"> in the development lifecycle of ML-b</w:t>
      </w:r>
      <w:r>
        <w:rPr>
          <w:rFonts w:ascii="Google Sans Text" w:eastAsia="Google Sans Text" w:hAnsi="Google Sans Text" w:cs="Google Sans Text"/>
          <w:color w:val="1B1C1D"/>
        </w:rPr>
        <w:t xml:space="preserve">ased systems. According to the ARP6983/ED-324 standard, the MLMD is the final output of the model design phase (first V of the </w:t>
      </w:r>
      <w:proofErr w:type="spellStart"/>
      <w:r>
        <w:rPr>
          <w:rFonts w:ascii="Google Sans Text" w:eastAsia="Google Sans Text" w:hAnsi="Google Sans Text" w:cs="Google Sans Text"/>
          <w:color w:val="1B1C1D"/>
        </w:rPr>
        <w:t>Wshaped</w:t>
      </w:r>
      <w:proofErr w:type="spellEnd"/>
      <w:r>
        <w:rPr>
          <w:rFonts w:ascii="Google Sans Text" w:eastAsia="Google Sans Text" w:hAnsi="Google Sans Text" w:cs="Google Sans Text"/>
          <w:color w:val="1B1C1D"/>
        </w:rPr>
        <w:t xml:space="preserve"> process) and serves as the primary input specification for the implementation phase (second V). It must capture the full </w:t>
      </w:r>
      <w:r>
        <w:rPr>
          <w:rFonts w:ascii="Google Sans Text" w:eastAsia="Google Sans Text" w:hAnsi="Google Sans Text" w:cs="Google Sans Text"/>
          <w:color w:val="1B1C1D"/>
        </w:rPr>
        <w:t>semantics of the trained model to be transformed into software and/or hardware items.</w:t>
      </w:r>
    </w:p>
    <w:p w14:paraId="00000024" w14:textId="77777777" w:rsidR="002B1EC3" w:rsidRDefault="001D2967">
      <w:pPr>
        <w:spacing w:before="240" w:after="240" w:line="275" w:lineRule="auto"/>
      </w:pPr>
      <w:r>
        <w:t>The standard explicitly requires demonstrating that:</w:t>
      </w:r>
    </w:p>
    <w:p w14:paraId="00000025" w14:textId="77777777" w:rsidR="002B1EC3" w:rsidRDefault="001D2967">
      <w:pPr>
        <w:numPr>
          <w:ilvl w:val="0"/>
          <w:numId w:val="9"/>
        </w:numPr>
        <w:spacing w:before="240" w:line="275" w:lineRule="auto"/>
      </w:pPr>
      <w:r>
        <w:t>The MLMD completely and correctly represents the ML Model.</w:t>
      </w:r>
    </w:p>
    <w:p w14:paraId="00000026" w14:textId="77777777" w:rsidR="002B1EC3" w:rsidRDefault="001D2967">
      <w:pPr>
        <w:numPr>
          <w:ilvl w:val="0"/>
          <w:numId w:val="9"/>
        </w:numPr>
        <w:spacing w:after="240" w:line="275" w:lineRule="auto"/>
      </w:pPr>
      <w:r>
        <w:t xml:space="preserve">The final implementation, described in the ML Model Item Description (MLMID), is fully traceable to the MLMD. </w:t>
      </w:r>
    </w:p>
    <w:p w14:paraId="00000027" w14:textId="77777777" w:rsidR="002B1EC3" w:rsidRDefault="001D2967">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purpose of using the SONNX profile to express this MLMD is to ensure that this specification is:</w:t>
      </w:r>
    </w:p>
    <w:p w14:paraId="00000028" w14:textId="77777777" w:rsidR="002B1EC3" w:rsidRDefault="001D2967">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rPr>
        <w:t>Unambiguous and Rigorous:</w:t>
      </w:r>
      <w:r>
        <w:rPr>
          <w:rFonts w:ascii="Google Sans Text" w:eastAsia="Google Sans Text" w:hAnsi="Google Sans Text" w:cs="Google Sans Text"/>
          <w:color w:val="1B1C1D"/>
        </w:rPr>
        <w:t xml:space="preserve"> It must be perfectly clear and non-ambiguous, allowing an implementer to interpret the model exactly as the designer intended.</w:t>
      </w:r>
    </w:p>
    <w:p w14:paraId="00000029" w14:textId="77777777" w:rsidR="002B1EC3" w:rsidRDefault="001D2967">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rPr>
        <w:t>Verifiable:</w:t>
      </w:r>
      <w:r>
        <w:rPr>
          <w:rFonts w:ascii="Google Sans Text" w:eastAsia="Google Sans Text" w:hAnsi="Google Sans Text" w:cs="Google Sans Text"/>
          <w:color w:val="1B1C1D"/>
        </w:rPr>
        <w:t xml:space="preserve"> It enables the demonstration that the model's semantics are preserved throughout the implementation phase, a key req</w:t>
      </w:r>
      <w:r>
        <w:rPr>
          <w:rFonts w:ascii="Google Sans Text" w:eastAsia="Google Sans Text" w:hAnsi="Google Sans Text" w:cs="Google Sans Text"/>
          <w:color w:val="1B1C1D"/>
        </w:rPr>
        <w:t>uirement for certification in domains like aeronautics.</w:t>
      </w:r>
    </w:p>
    <w:p w14:paraId="0000002A" w14:textId="77777777" w:rsidR="002B1EC3" w:rsidRDefault="001D2967">
      <w:pPr>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b/>
          <w:color w:val="1B1C1D"/>
        </w:rPr>
        <w:lastRenderedPageBreak/>
        <w:t>Interoperable in a Critical Context:</w:t>
      </w:r>
      <w:r>
        <w:rPr>
          <w:rFonts w:ascii="Google Sans Text" w:eastAsia="Google Sans Text" w:hAnsi="Google Sans Text" w:cs="Google Sans Text"/>
          <w:color w:val="1B1C1D"/>
        </w:rPr>
        <w:t xml:space="preserve"> While standard ONNX provides interoperability between ML tools (like </w:t>
      </w:r>
      <w:proofErr w:type="spellStart"/>
      <w:r>
        <w:rPr>
          <w:rFonts w:ascii="Google Sans Text" w:eastAsia="Google Sans Text" w:hAnsi="Google Sans Text" w:cs="Google Sans Text"/>
          <w:color w:val="1B1C1D"/>
        </w:rPr>
        <w:t>PyTorch</w:t>
      </w:r>
      <w:proofErr w:type="spellEnd"/>
      <w:r>
        <w:rPr>
          <w:rFonts w:ascii="Google Sans Text" w:eastAsia="Google Sans Text" w:hAnsi="Google Sans Text" w:cs="Google Sans Text"/>
          <w:color w:val="1B1C1D"/>
        </w:rPr>
        <w:t xml:space="preserve"> and TensorFlow), SONNX aims to extend this to the highly-regulated toolchains used for</w:t>
      </w:r>
      <w:r>
        <w:rPr>
          <w:rFonts w:ascii="Google Sans Text" w:eastAsia="Google Sans Text" w:hAnsi="Google Sans Text" w:cs="Google Sans Text"/>
          <w:color w:val="1B1C1D"/>
        </w:rPr>
        <w:t xml:space="preserve"> developing and certifying critical systems.</w:t>
      </w:r>
    </w:p>
    <w:p w14:paraId="0000002B" w14:textId="77777777" w:rsidR="002B1EC3" w:rsidRDefault="001D2967">
      <w:pPr>
        <w:pBdr>
          <w:top w:val="nil"/>
          <w:left w:val="nil"/>
          <w:bottom w:val="nil"/>
          <w:right w:val="nil"/>
          <w:between w:val="nil"/>
        </w:pBdr>
        <w:spacing w:before="240" w:after="240" w:line="275" w:lineRule="auto"/>
        <w:rPr>
          <w:rFonts w:ascii="Google Sans" w:eastAsia="Google Sans" w:hAnsi="Google Sans" w:cs="Google Sans"/>
          <w:color w:val="1B1C1D"/>
        </w:rPr>
      </w:pPr>
      <w:r>
        <w:rPr>
          <w:rFonts w:ascii="Google Sans Text" w:eastAsia="Google Sans Text" w:hAnsi="Google Sans Text" w:cs="Google Sans Text"/>
          <w:color w:val="1B1C1D"/>
        </w:rPr>
        <w:t>In essence, SONNX's purpose is to formalize the ONNX standard, making it a robust and trustworthy blueprint for creating certifiable ML items from a trained model.</w:t>
      </w:r>
    </w:p>
    <w:p w14:paraId="0000002C" w14:textId="77777777" w:rsidR="002B1EC3" w:rsidRDefault="001D2967">
      <w:pPr>
        <w:pStyle w:val="Titre2"/>
        <w:spacing w:before="0" w:after="120" w:line="275" w:lineRule="auto"/>
        <w:rPr>
          <w:rFonts w:ascii="Google Sans" w:eastAsia="Google Sans" w:hAnsi="Google Sans" w:cs="Google Sans"/>
          <w:color w:val="1B1C1D"/>
        </w:rPr>
      </w:pPr>
      <w:r>
        <w:rPr>
          <w:rFonts w:ascii="Google Sans" w:eastAsia="Google Sans" w:hAnsi="Google Sans" w:cs="Google Sans"/>
          <w:color w:val="1B1C1D"/>
        </w:rPr>
        <w:t>Challenges with Standard ONNX as an MLMD</w:t>
      </w:r>
    </w:p>
    <w:p w14:paraId="0000002D" w14:textId="77777777" w:rsidR="002B1EC3" w:rsidRDefault="001D2967">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While ONNX is a popular standard for exchanging ML models, its design for "general purpose AI" presents significant challenges from a safety and certification perspective. The SONNX working group has identified several challenges:</w:t>
      </w:r>
    </w:p>
    <w:p w14:paraId="0000002E" w14:textId="77777777" w:rsidR="002B1EC3" w:rsidRDefault="001D2967">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rPr>
        <w:t>Insufficient Specificatio</w:t>
      </w:r>
      <w:r>
        <w:rPr>
          <w:rFonts w:ascii="Google Sans Text" w:eastAsia="Google Sans Text" w:hAnsi="Google Sans Text" w:cs="Google Sans Text"/>
          <w:b/>
          <w:color w:val="1B1C1D"/>
        </w:rPr>
        <w:t>n:</w:t>
      </w:r>
      <w:r>
        <w:rPr>
          <w:rFonts w:ascii="Google Sans Text" w:eastAsia="Google Sans Text" w:hAnsi="Google Sans Text" w:cs="Google Sans Text"/>
          <w:color w:val="1B1C1D"/>
        </w:rPr>
        <w:t xml:space="preserve"> The documentation for many standard ONNX operators is too vague for rigorous implementation. For example, the </w:t>
      </w:r>
      <w:proofErr w:type="spellStart"/>
      <w:r>
        <w:rPr>
          <w:rFonts w:ascii="Google Sans Text" w:eastAsia="Google Sans Text" w:hAnsi="Google Sans Text" w:cs="Google Sans Text"/>
          <w:color w:val="1B1C1D"/>
        </w:rPr>
        <w:t>Conv</w:t>
      </w:r>
      <w:proofErr w:type="spellEnd"/>
      <w:r>
        <w:rPr>
          <w:rFonts w:ascii="Google Sans Text" w:eastAsia="Google Sans Text" w:hAnsi="Google Sans Text" w:cs="Google Sans Text"/>
          <w:color w:val="1B1C1D"/>
        </w:rPr>
        <w:t xml:space="preserve"> operator is simply described as consuming an input and a filter to compute an output, lacking the precise mathematical detail needed for v</w:t>
      </w:r>
      <w:r>
        <w:rPr>
          <w:rFonts w:ascii="Google Sans Text" w:eastAsia="Google Sans Text" w:hAnsi="Google Sans Text" w:cs="Google Sans Text"/>
          <w:color w:val="1B1C1D"/>
        </w:rPr>
        <w:t>erification.</w:t>
      </w:r>
    </w:p>
    <w:p w14:paraId="0000002F" w14:textId="77777777" w:rsidR="002B1EC3" w:rsidRDefault="001D2967">
      <w:pPr>
        <w:numPr>
          <w:ilvl w:val="0"/>
          <w:numId w:val="4"/>
        </w:numPr>
        <w:pBdr>
          <w:top w:val="nil"/>
          <w:left w:val="nil"/>
          <w:bottom w:val="nil"/>
          <w:right w:val="nil"/>
          <w:between w:val="nil"/>
        </w:pBdr>
        <w:spacing w:after="120" w:line="275" w:lineRule="auto"/>
      </w:pPr>
      <w:r>
        <w:rPr>
          <w:rFonts w:ascii="Google Sans Text" w:eastAsia="Google Sans Text" w:hAnsi="Google Sans Text" w:cs="Google Sans Text"/>
          <w:b/>
          <w:color w:val="1B1C1D"/>
        </w:rPr>
        <w:t>Ambiguity Left to Implementers:</w:t>
      </w:r>
      <w:r>
        <w:rPr>
          <w:rFonts w:ascii="Google Sans Text" w:eastAsia="Google Sans Text" w:hAnsi="Google Sans Text" w:cs="Google Sans Text"/>
          <w:color w:val="1B1C1D"/>
        </w:rPr>
        <w:t xml:space="preserve"> The standard explicitly allows for implementation-defined </w:t>
      </w:r>
      <w:proofErr w:type="spellStart"/>
      <w:r>
        <w:rPr>
          <w:rFonts w:ascii="Google Sans Text" w:eastAsia="Google Sans Text" w:hAnsi="Google Sans Text" w:cs="Google Sans Text"/>
          <w:color w:val="1B1C1D"/>
        </w:rPr>
        <w:t>behaviors</w:t>
      </w:r>
      <w:proofErr w:type="spellEnd"/>
      <w:r>
        <w:rPr>
          <w:rFonts w:ascii="Google Sans Text" w:eastAsia="Google Sans Text" w:hAnsi="Google Sans Text" w:cs="Google Sans Text"/>
          <w:color w:val="1B1C1D"/>
        </w:rPr>
        <w:t xml:space="preserve">. For operator overloading, the documentation states that in case of conflicts, the </w:t>
      </w:r>
      <w:proofErr w:type="spellStart"/>
      <w:r>
        <w:rPr>
          <w:rFonts w:ascii="Google Sans Text" w:eastAsia="Google Sans Text" w:hAnsi="Google Sans Text" w:cs="Google Sans Text"/>
          <w:color w:val="1B1C1D"/>
        </w:rPr>
        <w:t>behavior</w:t>
      </w:r>
      <w:proofErr w:type="spellEnd"/>
      <w:r>
        <w:rPr>
          <w:rFonts w:ascii="Google Sans Text" w:eastAsia="Google Sans Text" w:hAnsi="Google Sans Text" w:cs="Google Sans Text"/>
          <w:color w:val="1B1C1D"/>
        </w:rPr>
        <w:t xml:space="preserve"> is "defined by the runtimes. Similarly, the exact execution order of operators is not mandated,</w:t>
      </w:r>
      <w:r>
        <w:rPr>
          <w:rFonts w:ascii="Google Sans Text" w:eastAsia="Google Sans Text" w:hAnsi="Google Sans Text" w:cs="Google Sans Text"/>
          <w:color w:val="1B1C1D"/>
        </w:rPr>
        <w:t xml:space="preserve"> which, while semantically flexible, reduces determinism.</w:t>
      </w:r>
    </w:p>
    <w:p w14:paraId="00000030" w14:textId="77777777" w:rsidR="002B1EC3" w:rsidRDefault="001D2967">
      <w:pPr>
        <w:pStyle w:val="Titre4"/>
        <w:spacing w:before="240" w:after="40" w:line="275" w:lineRule="auto"/>
        <w:rPr>
          <w:sz w:val="22"/>
          <w:szCs w:val="22"/>
        </w:rPr>
      </w:pPr>
      <w:bookmarkStart w:id="28" w:name="_uz6p8ecvel11" w:colFirst="0" w:colLast="0"/>
      <w:bookmarkEnd w:id="28"/>
      <w:r>
        <w:rPr>
          <w:sz w:val="22"/>
          <w:szCs w:val="22"/>
        </w:rPr>
        <w:t>Challenge 1: Ambiguity and Insufficient Specification</w:t>
      </w:r>
    </w:p>
    <w:p w14:paraId="00000031" w14:textId="77777777" w:rsidR="002B1EC3" w:rsidRDefault="001D2967">
      <w:pPr>
        <w:numPr>
          <w:ilvl w:val="0"/>
          <w:numId w:val="11"/>
        </w:numPr>
        <w:spacing w:before="240" w:line="275" w:lineRule="auto"/>
      </w:pPr>
      <w:r>
        <w:rPr>
          <w:b/>
        </w:rPr>
        <w:t>The Problem:</w:t>
      </w:r>
      <w:r>
        <w:t xml:space="preserve"> The certification process requires a complete and unambiguous specification to ensure the implemented model is identical to the des</w:t>
      </w:r>
      <w:r>
        <w:t xml:space="preserve">igned one. However, the standard ONNX format has vague operator definitions and leaves some </w:t>
      </w:r>
      <w:proofErr w:type="spellStart"/>
      <w:r>
        <w:t>behaviors</w:t>
      </w:r>
      <w:proofErr w:type="spellEnd"/>
      <w:r>
        <w:t xml:space="preserve"> up to the interpretation of the runtime engine. This ambiguity is unacceptable for certification, where every detail must be precisely defined and verifie</w:t>
      </w:r>
      <w:r>
        <w:t>d.</w:t>
      </w:r>
    </w:p>
    <w:p w14:paraId="00000032" w14:textId="77777777" w:rsidR="002B1EC3" w:rsidRDefault="001D2967">
      <w:pPr>
        <w:numPr>
          <w:ilvl w:val="0"/>
          <w:numId w:val="11"/>
        </w:numPr>
        <w:spacing w:line="275" w:lineRule="auto"/>
      </w:pPr>
      <w:r>
        <w:rPr>
          <w:b/>
        </w:rPr>
        <w:t>SONNX Solution:</w:t>
      </w:r>
      <w:r>
        <w:t xml:space="preserve"> SONNX solves this by providing three layers of specification for each operator:</w:t>
      </w:r>
    </w:p>
    <w:p w14:paraId="00000033" w14:textId="77777777" w:rsidR="002B1EC3" w:rsidRDefault="001D2967">
      <w:pPr>
        <w:numPr>
          <w:ilvl w:val="1"/>
          <w:numId w:val="11"/>
        </w:numPr>
        <w:spacing w:line="275" w:lineRule="auto"/>
      </w:pPr>
      <w:r>
        <w:rPr>
          <w:b/>
        </w:rPr>
        <w:t>Clear Documentation:</w:t>
      </w:r>
      <w:r>
        <w:t xml:space="preserve"> It provides complete informal documentation with precise mathematical expressions and constraints.</w:t>
      </w:r>
    </w:p>
    <w:p w14:paraId="00000034" w14:textId="77777777" w:rsidR="002B1EC3" w:rsidRDefault="001D2967">
      <w:pPr>
        <w:numPr>
          <w:ilvl w:val="1"/>
          <w:numId w:val="11"/>
        </w:numPr>
        <w:spacing w:line="275" w:lineRule="auto"/>
      </w:pPr>
      <w:r>
        <w:rPr>
          <w:b/>
        </w:rPr>
        <w:t>Formal Specification:</w:t>
      </w:r>
      <w:r>
        <w:t xml:space="preserve"> It uses a forma</w:t>
      </w:r>
      <w:r>
        <w:t>l language (</w:t>
      </w:r>
      <w:proofErr w:type="spellStart"/>
      <w:r>
        <w:t>WhyML</w:t>
      </w:r>
      <w:proofErr w:type="spellEnd"/>
      <w:r>
        <w:t>) to create a mathematically sound, provable, and executable specification that eliminates ambiguity.</w:t>
      </w:r>
    </w:p>
    <w:p w14:paraId="00000035" w14:textId="77777777" w:rsidR="002B1EC3" w:rsidRDefault="001D2967">
      <w:pPr>
        <w:numPr>
          <w:ilvl w:val="1"/>
          <w:numId w:val="11"/>
        </w:numPr>
        <w:spacing w:after="240" w:line="275" w:lineRule="auto"/>
      </w:pPr>
      <w:r>
        <w:rPr>
          <w:b/>
        </w:rPr>
        <w:t>Reference Implementation:</w:t>
      </w:r>
      <w:r>
        <w:t xml:space="preserve"> It provides a simple, traceable C implementation generated from the formal spec, which can be used as a "golden</w:t>
      </w:r>
      <w:r>
        <w:t xml:space="preserve"> reference" or oracle for testing.</w:t>
      </w:r>
    </w:p>
    <w:p w14:paraId="00000036" w14:textId="77777777" w:rsidR="002B1EC3" w:rsidRDefault="001D2967">
      <w:pPr>
        <w:pStyle w:val="Titre4"/>
        <w:spacing w:before="240" w:after="40" w:line="275" w:lineRule="auto"/>
        <w:rPr>
          <w:sz w:val="22"/>
          <w:szCs w:val="22"/>
        </w:rPr>
      </w:pPr>
      <w:bookmarkStart w:id="29" w:name="_t8iwj9c4z2sl" w:colFirst="0" w:colLast="0"/>
      <w:bookmarkEnd w:id="29"/>
      <w:r>
        <w:rPr>
          <w:sz w:val="22"/>
          <w:szCs w:val="22"/>
        </w:rPr>
        <w:t xml:space="preserve">Challenge 2: Lack of Traceability and Hidden </w:t>
      </w:r>
      <w:proofErr w:type="spellStart"/>
      <w:r>
        <w:rPr>
          <w:sz w:val="22"/>
          <w:szCs w:val="22"/>
        </w:rPr>
        <w:t>Behaviors</w:t>
      </w:r>
      <w:proofErr w:type="spellEnd"/>
    </w:p>
    <w:p w14:paraId="00000037" w14:textId="77777777" w:rsidR="002B1EC3" w:rsidRDefault="001D2967">
      <w:pPr>
        <w:numPr>
          <w:ilvl w:val="0"/>
          <w:numId w:val="12"/>
        </w:numPr>
        <w:spacing w:before="240" w:line="275" w:lineRule="auto"/>
      </w:pPr>
      <w:r>
        <w:rPr>
          <w:b/>
        </w:rPr>
        <w:t>The Problem:</w:t>
      </w:r>
      <w:r>
        <w:t xml:space="preserve"> A certification process demands clear traceability from requirements through design to implementation. Standard ONNX features like dynamic shape </w:t>
      </w:r>
      <w:r>
        <w:lastRenderedPageBreak/>
        <w:t>inferenc</w:t>
      </w:r>
      <w:r>
        <w:t xml:space="preserve">e (where tensor shapes are calculated automatically) and the use of default attribute values create implicit </w:t>
      </w:r>
      <w:proofErr w:type="spellStart"/>
      <w:r>
        <w:t>behaviors</w:t>
      </w:r>
      <w:proofErr w:type="spellEnd"/>
      <w:r>
        <w:t>. These features hide complexity and make it difficult to trace exactly how the final model is structured, which complicates verification.</w:t>
      </w:r>
    </w:p>
    <w:p w14:paraId="00000038" w14:textId="77777777" w:rsidR="002B1EC3" w:rsidRDefault="001D2967">
      <w:pPr>
        <w:numPr>
          <w:ilvl w:val="0"/>
          <w:numId w:val="12"/>
        </w:numPr>
        <w:spacing w:after="240" w:line="275" w:lineRule="auto"/>
      </w:pPr>
      <w:r>
        <w:rPr>
          <w:b/>
        </w:rPr>
        <w:t>SONNX Solution:</w:t>
      </w:r>
      <w:r>
        <w:t xml:space="preserve"> SONNX enforces explicitness. It proposes removing features like shape inference and default values. This forces every aspect of the model's architecture and operator configuration to be clearly and explicitly stated in the MLMD file, ensur</w:t>
      </w:r>
      <w:r>
        <w:t>ing what you see is exactly what you get and dramatically improving traceability.</w:t>
      </w:r>
    </w:p>
    <w:p w14:paraId="00000039" w14:textId="77777777" w:rsidR="002B1EC3" w:rsidRDefault="001D2967">
      <w:pPr>
        <w:pStyle w:val="Titre4"/>
        <w:spacing w:before="240" w:after="40" w:line="275" w:lineRule="auto"/>
        <w:rPr>
          <w:sz w:val="22"/>
          <w:szCs w:val="22"/>
        </w:rPr>
      </w:pPr>
      <w:bookmarkStart w:id="30" w:name="_cvrydt9dqcmc" w:colFirst="0" w:colLast="0"/>
      <w:bookmarkEnd w:id="30"/>
      <w:r>
        <w:rPr>
          <w:sz w:val="22"/>
          <w:szCs w:val="22"/>
        </w:rPr>
        <w:t>Challenge 3: Verifying the Final Implementation</w:t>
      </w:r>
    </w:p>
    <w:p w14:paraId="0000003A" w14:textId="77777777" w:rsidR="002B1EC3" w:rsidRDefault="001D2967">
      <w:pPr>
        <w:numPr>
          <w:ilvl w:val="0"/>
          <w:numId w:val="2"/>
        </w:numPr>
        <w:spacing w:before="240" w:line="275" w:lineRule="auto"/>
      </w:pPr>
      <w:r>
        <w:rPr>
          <w:b/>
        </w:rPr>
        <w:t>The Problem:</w:t>
      </w:r>
      <w:r>
        <w:t xml:space="preserve"> The certification process ends with the integration and verification of the final avionics product. To do this ef</w:t>
      </w:r>
      <w:r>
        <w:t>fectively, the verification approach needs a perfect "oracle" to compare the final product against. A standard ONNX file, with its ambiguities, cannot reliably serve this purpose.</w:t>
      </w:r>
    </w:p>
    <w:p w14:paraId="0000003B" w14:textId="77777777" w:rsidR="002B1EC3" w:rsidRDefault="001D2967">
      <w:pPr>
        <w:numPr>
          <w:ilvl w:val="0"/>
          <w:numId w:val="2"/>
        </w:numPr>
        <w:spacing w:after="240" w:line="275" w:lineRule="auto"/>
      </w:pPr>
      <w:r>
        <w:rPr>
          <w:b/>
        </w:rPr>
        <w:t>SONNX Solution:</w:t>
      </w:r>
      <w:r>
        <w:t xml:space="preserve"> By providing an executable formal specification and a refere</w:t>
      </w:r>
      <w:r>
        <w:t xml:space="preserve">nce C implementation, SONNX gives verification approach two powerful oracles. They can run the same test data through the final hardware/software and the SONNX reference implementations to prove that the </w:t>
      </w:r>
      <w:proofErr w:type="spellStart"/>
      <w:r>
        <w:t>behavior</w:t>
      </w:r>
      <w:proofErr w:type="spellEnd"/>
      <w:r>
        <w:t xml:space="preserve"> is identical, thereby satisfying a key cert</w:t>
      </w:r>
      <w:r>
        <w:t>ification objective.</w:t>
      </w:r>
    </w:p>
    <w:p w14:paraId="0000003C" w14:textId="77777777" w:rsidR="002B1EC3" w:rsidRDefault="001D2967">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These challenges mean that a standard ONNX file cannot serve as a reliable "single source of truth" for implementing a critical ML component. An engineer cannot guarantee that their implementation perfectly matches the designer's intent, which is a fundame</w:t>
      </w:r>
      <w:r>
        <w:rPr>
          <w:rFonts w:ascii="Google Sans Text" w:eastAsia="Google Sans Text" w:hAnsi="Google Sans Text" w:cs="Google Sans Text"/>
          <w:color w:val="1B1C1D"/>
        </w:rPr>
        <w:t>ntal requirement for certification.</w:t>
      </w:r>
    </w:p>
    <w:p w14:paraId="0000003D" w14:textId="77777777" w:rsidR="002B1EC3" w:rsidRDefault="002B1EC3">
      <w:pPr>
        <w:pBdr>
          <w:top w:val="nil"/>
          <w:left w:val="nil"/>
          <w:bottom w:val="nil"/>
          <w:right w:val="nil"/>
          <w:between w:val="nil"/>
        </w:pBdr>
        <w:spacing w:before="120" w:after="240" w:line="275" w:lineRule="auto"/>
        <w:rPr>
          <w:rFonts w:ascii="Google Sans Text" w:eastAsia="Google Sans Text" w:hAnsi="Google Sans Text" w:cs="Google Sans Text"/>
          <w:color w:val="1B1C1D"/>
        </w:rPr>
      </w:pPr>
    </w:p>
    <w:p w14:paraId="0000003E" w14:textId="77777777" w:rsidR="002B1EC3" w:rsidRDefault="002B1EC3">
      <w:pPr>
        <w:pStyle w:val="Titre2"/>
        <w:spacing w:before="0" w:after="120" w:line="275" w:lineRule="auto"/>
        <w:rPr>
          <w:rFonts w:ascii="Google Sans" w:eastAsia="Google Sans" w:hAnsi="Google Sans" w:cs="Google Sans"/>
          <w:color w:val="1B1C1D"/>
        </w:rPr>
      </w:pPr>
    </w:p>
    <w:p w14:paraId="0000003F" w14:textId="77777777" w:rsidR="002B1EC3" w:rsidRDefault="002B1EC3">
      <w:pPr>
        <w:pStyle w:val="Titre2"/>
        <w:spacing w:before="0" w:after="120" w:line="275" w:lineRule="auto"/>
        <w:rPr>
          <w:rFonts w:ascii="Google Sans" w:eastAsia="Google Sans" w:hAnsi="Google Sans" w:cs="Google Sans"/>
          <w:color w:val="1B1C1D"/>
        </w:rPr>
      </w:pPr>
    </w:p>
    <w:p w14:paraId="00000040" w14:textId="77777777" w:rsidR="002B1EC3" w:rsidRDefault="002B1EC3">
      <w:pPr>
        <w:pStyle w:val="Titre2"/>
        <w:spacing w:before="0" w:after="120" w:line="275" w:lineRule="auto"/>
        <w:rPr>
          <w:rFonts w:ascii="Google Sans" w:eastAsia="Google Sans" w:hAnsi="Google Sans" w:cs="Google Sans"/>
          <w:color w:val="1B1C1D"/>
        </w:rPr>
      </w:pPr>
    </w:p>
    <w:p w14:paraId="00000041" w14:textId="77777777" w:rsidR="002B1EC3" w:rsidRDefault="002B1EC3">
      <w:pPr>
        <w:pStyle w:val="Titre2"/>
        <w:spacing w:before="0" w:after="120" w:line="275" w:lineRule="auto"/>
        <w:rPr>
          <w:rFonts w:ascii="Google Sans" w:eastAsia="Google Sans" w:hAnsi="Google Sans" w:cs="Google Sans"/>
          <w:color w:val="1B1C1D"/>
        </w:rPr>
      </w:pPr>
    </w:p>
    <w:p w14:paraId="00000042" w14:textId="77777777" w:rsidR="002B1EC3" w:rsidRDefault="002B1EC3">
      <w:pPr>
        <w:pStyle w:val="Titre2"/>
        <w:spacing w:before="0" w:after="120" w:line="275" w:lineRule="auto"/>
        <w:rPr>
          <w:rFonts w:ascii="Google Sans" w:eastAsia="Google Sans" w:hAnsi="Google Sans" w:cs="Google Sans"/>
          <w:color w:val="1B1C1D"/>
        </w:rPr>
      </w:pPr>
    </w:p>
    <w:p w14:paraId="00000043" w14:textId="77777777" w:rsidR="002B1EC3" w:rsidRDefault="002B1EC3">
      <w:pPr>
        <w:pStyle w:val="Titre2"/>
        <w:spacing w:before="0" w:after="120" w:line="275" w:lineRule="auto"/>
        <w:rPr>
          <w:rFonts w:ascii="Google Sans" w:eastAsia="Google Sans" w:hAnsi="Google Sans" w:cs="Google Sans"/>
          <w:color w:val="1B1C1D"/>
        </w:rPr>
      </w:pPr>
    </w:p>
    <w:p w14:paraId="00000044" w14:textId="77777777" w:rsidR="002B1EC3" w:rsidRDefault="002B1EC3">
      <w:pPr>
        <w:pStyle w:val="Titre2"/>
        <w:spacing w:before="0" w:after="120" w:line="275" w:lineRule="auto"/>
        <w:rPr>
          <w:rFonts w:ascii="Google Sans" w:eastAsia="Google Sans" w:hAnsi="Google Sans" w:cs="Google Sans"/>
          <w:color w:val="1B1C1D"/>
        </w:rPr>
      </w:pPr>
    </w:p>
    <w:p w14:paraId="00000045" w14:textId="77777777" w:rsidR="002B1EC3" w:rsidRDefault="002B1EC3">
      <w:pPr>
        <w:pStyle w:val="Titre2"/>
        <w:spacing w:before="0" w:after="120" w:line="275" w:lineRule="auto"/>
        <w:rPr>
          <w:rFonts w:ascii="Google Sans" w:eastAsia="Google Sans" w:hAnsi="Google Sans" w:cs="Google Sans"/>
          <w:color w:val="1B1C1D"/>
        </w:rPr>
      </w:pPr>
    </w:p>
    <w:p w14:paraId="00000046" w14:textId="77777777" w:rsidR="002B1EC3" w:rsidRDefault="002B1EC3">
      <w:pPr>
        <w:pStyle w:val="Titre2"/>
        <w:spacing w:before="0" w:after="120" w:line="275" w:lineRule="auto"/>
        <w:rPr>
          <w:rFonts w:ascii="Google Sans" w:eastAsia="Google Sans" w:hAnsi="Google Sans" w:cs="Google Sans"/>
          <w:color w:val="1B1C1D"/>
        </w:rPr>
      </w:pPr>
    </w:p>
    <w:p w14:paraId="00000047" w14:textId="77777777" w:rsidR="002B1EC3" w:rsidRDefault="002B1EC3">
      <w:pPr>
        <w:pStyle w:val="Titre2"/>
        <w:spacing w:before="0" w:after="120" w:line="275" w:lineRule="auto"/>
        <w:rPr>
          <w:rFonts w:ascii="Google Sans" w:eastAsia="Google Sans" w:hAnsi="Google Sans" w:cs="Google Sans"/>
          <w:color w:val="1B1C1D"/>
        </w:rPr>
      </w:pPr>
    </w:p>
    <w:p w14:paraId="00000048" w14:textId="77777777" w:rsidR="002B1EC3" w:rsidRDefault="002B1EC3">
      <w:pPr>
        <w:pStyle w:val="Titre2"/>
        <w:spacing w:before="0" w:after="120" w:line="275" w:lineRule="auto"/>
        <w:rPr>
          <w:rFonts w:ascii="Google Sans" w:eastAsia="Google Sans" w:hAnsi="Google Sans" w:cs="Google Sans"/>
          <w:color w:val="1B1C1D"/>
        </w:rPr>
      </w:pPr>
    </w:p>
    <w:p w14:paraId="00000049" w14:textId="77777777" w:rsidR="002B1EC3" w:rsidRDefault="001D2967">
      <w:pPr>
        <w:pStyle w:val="Titre2"/>
        <w:spacing w:before="0" w:after="120" w:line="275" w:lineRule="auto"/>
        <w:rPr>
          <w:rFonts w:ascii="Google Sans" w:eastAsia="Google Sans" w:hAnsi="Google Sans" w:cs="Google Sans"/>
          <w:color w:val="1B1C1D"/>
        </w:rPr>
      </w:pPr>
      <w:r>
        <w:rPr>
          <w:rFonts w:ascii="Google Sans" w:eastAsia="Google Sans" w:hAnsi="Google Sans" w:cs="Google Sans"/>
          <w:color w:val="1B1C1D"/>
        </w:rPr>
        <w:t>Requirements for the SONNX Format</w:t>
      </w:r>
    </w:p>
    <w:p w14:paraId="0000004A" w14:textId="77777777" w:rsidR="002B1EC3" w:rsidRDefault="001D2967">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To overcome these challenges, the SONNX profile is being built to satisfy a stringent set of requirements derived from the needs of critical systems development.</w:t>
      </w:r>
    </w:p>
    <w:p w14:paraId="0000004B" w14:textId="77777777" w:rsidR="002B1EC3" w:rsidRDefault="001D2967">
      <w:pPr>
        <w:pStyle w:val="Titre3"/>
        <w:spacing w:before="0" w:after="120" w:line="275" w:lineRule="auto"/>
        <w:rPr>
          <w:rFonts w:ascii="Google Sans" w:eastAsia="Google Sans" w:hAnsi="Google Sans" w:cs="Google Sans"/>
          <w:color w:val="1B1C1D"/>
        </w:rPr>
      </w:pPr>
      <w:r>
        <w:rPr>
          <w:rFonts w:ascii="Google Sans" w:eastAsia="Google Sans" w:hAnsi="Google Sans" w:cs="Google Sans"/>
          <w:color w:val="1B1C1D"/>
        </w:rPr>
        <w:t>Guiding Principles as High-Level Requirements</w:t>
      </w:r>
    </w:p>
    <w:p w14:paraId="0000004C" w14:textId="77777777" w:rsidR="002B1EC3" w:rsidRDefault="001D2967">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SONNX profile is guided by four main principles that act as top-level requirements:</w:t>
      </w:r>
    </w:p>
    <w:p w14:paraId="0000004D" w14:textId="77777777" w:rsidR="002B1EC3" w:rsidRDefault="001D2967">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rPr>
        <w:t>Clarity and Readability:</w:t>
      </w:r>
      <w:r>
        <w:rPr>
          <w:rFonts w:ascii="Google Sans Text" w:eastAsia="Google Sans Text" w:hAnsi="Google Sans Text" w:cs="Google Sans Text"/>
          <w:color w:val="1B1C1D"/>
        </w:rPr>
        <w:t xml:space="preserve"> All specifications must be complete, unambiguous, and easily understandable.</w:t>
      </w:r>
    </w:p>
    <w:p w14:paraId="0000004E" w14:textId="77777777" w:rsidR="002B1EC3" w:rsidRDefault="001D2967">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rPr>
        <w:t>No Ambiguity:</w:t>
      </w:r>
      <w:r>
        <w:rPr>
          <w:rFonts w:ascii="Google Sans Text" w:eastAsia="Google Sans Text" w:hAnsi="Google Sans Text" w:cs="Google Sans Text"/>
          <w:color w:val="1B1C1D"/>
        </w:rPr>
        <w:t xml:space="preserve"> The se</w:t>
      </w:r>
      <w:r>
        <w:rPr>
          <w:rFonts w:ascii="Google Sans Text" w:eastAsia="Google Sans Text" w:hAnsi="Google Sans Text" w:cs="Google Sans Text"/>
          <w:color w:val="1B1C1D"/>
        </w:rPr>
        <w:t>mantics of operators and the computation graph must be formally and precisely defined.</w:t>
      </w:r>
    </w:p>
    <w:p w14:paraId="0000004F" w14:textId="77777777" w:rsidR="002B1EC3" w:rsidRDefault="001D2967">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rPr>
        <w:t>Determinism:</w:t>
      </w:r>
      <w:r>
        <w:rPr>
          <w:rFonts w:ascii="Google Sans Text" w:eastAsia="Google Sans Text" w:hAnsi="Google Sans Text" w:cs="Google Sans Text"/>
          <w:color w:val="1B1C1D"/>
        </w:rPr>
        <w:t xml:space="preserve"> The model's </w:t>
      </w:r>
      <w:proofErr w:type="spellStart"/>
      <w:r>
        <w:rPr>
          <w:rFonts w:ascii="Google Sans Text" w:eastAsia="Google Sans Text" w:hAnsi="Google Sans Text" w:cs="Google Sans Text"/>
          <w:color w:val="1B1C1D"/>
        </w:rPr>
        <w:t>behavior</w:t>
      </w:r>
      <w:proofErr w:type="spellEnd"/>
      <w:r>
        <w:rPr>
          <w:rFonts w:ascii="Google Sans Text" w:eastAsia="Google Sans Text" w:hAnsi="Google Sans Text" w:cs="Google Sans Text"/>
          <w:color w:val="1B1C1D"/>
        </w:rPr>
        <w:t xml:space="preserve"> and its demands on hardware resources (e.g., memory) must be predictable.</w:t>
      </w:r>
    </w:p>
    <w:p w14:paraId="00000050" w14:textId="77777777" w:rsidR="002B1EC3" w:rsidRDefault="001D2967">
      <w:pPr>
        <w:numPr>
          <w:ilvl w:val="0"/>
          <w:numId w:val="5"/>
        </w:numPr>
        <w:pBdr>
          <w:top w:val="nil"/>
          <w:left w:val="nil"/>
          <w:bottom w:val="nil"/>
          <w:right w:val="nil"/>
          <w:between w:val="nil"/>
        </w:pBdr>
        <w:spacing w:after="120" w:line="275" w:lineRule="auto"/>
      </w:pPr>
      <w:r>
        <w:rPr>
          <w:rFonts w:ascii="Google Sans Text" w:eastAsia="Google Sans Text" w:hAnsi="Google Sans Text" w:cs="Google Sans Text"/>
          <w:b/>
          <w:color w:val="1B1C1D"/>
        </w:rPr>
        <w:t>Compatibility:</w:t>
      </w:r>
      <w:r>
        <w:rPr>
          <w:rFonts w:ascii="Google Sans Text" w:eastAsia="Google Sans Text" w:hAnsi="Google Sans Text" w:cs="Google Sans Text"/>
          <w:color w:val="1B1C1D"/>
        </w:rPr>
        <w:t xml:space="preserve"> The profile must remain compatible with the broader ONNX standard, acting as a stricter subset rather than a completely new format.</w:t>
      </w:r>
    </w:p>
    <w:p w14:paraId="00000051" w14:textId="77777777" w:rsidR="002B1EC3" w:rsidRDefault="002B1EC3">
      <w:pPr>
        <w:pStyle w:val="Titre3"/>
        <w:spacing w:before="0" w:after="120" w:line="275" w:lineRule="auto"/>
        <w:rPr>
          <w:rFonts w:ascii="Google Sans" w:eastAsia="Google Sans" w:hAnsi="Google Sans" w:cs="Google Sans"/>
          <w:color w:val="1B1C1D"/>
        </w:rPr>
      </w:pPr>
    </w:p>
    <w:p w14:paraId="00000052" w14:textId="77777777" w:rsidR="002B1EC3" w:rsidRDefault="001D2967">
      <w:pPr>
        <w:pStyle w:val="Titre3"/>
        <w:spacing w:before="0" w:after="120" w:line="275" w:lineRule="auto"/>
        <w:rPr>
          <w:rFonts w:ascii="Google Sans" w:eastAsia="Google Sans" w:hAnsi="Google Sans" w:cs="Google Sans"/>
          <w:color w:val="1B1C1D"/>
        </w:rPr>
      </w:pPr>
      <w:r>
        <w:rPr>
          <w:rFonts w:ascii="Google Sans" w:eastAsia="Google Sans" w:hAnsi="Google Sans" w:cs="Google Sans"/>
          <w:color w:val="1B1C1D"/>
        </w:rPr>
        <w:t>Detailed Technical Requirements</w:t>
      </w:r>
    </w:p>
    <w:p w14:paraId="00000053" w14:textId="77777777" w:rsidR="002B1EC3" w:rsidRDefault="001D2967">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These principles translate into specific technical requirements for the format's component</w:t>
      </w:r>
      <w:r>
        <w:rPr>
          <w:rFonts w:ascii="Google Sans Text" w:eastAsia="Google Sans Text" w:hAnsi="Google Sans Text" w:cs="Google Sans Text"/>
          <w:color w:val="1B1C1D"/>
        </w:rPr>
        <w:t>s:</w:t>
      </w:r>
    </w:p>
    <w:p w14:paraId="00000054" w14:textId="77777777" w:rsidR="002B1EC3" w:rsidRDefault="001D2967">
      <w:pPr>
        <w:pStyle w:val="Titre4"/>
        <w:spacing w:before="0" w:after="120" w:line="275" w:lineRule="auto"/>
        <w:rPr>
          <w:rFonts w:ascii="Google Sans" w:eastAsia="Google Sans" w:hAnsi="Google Sans" w:cs="Google Sans"/>
          <w:color w:val="1B1C1D"/>
        </w:rPr>
      </w:pPr>
      <w:r>
        <w:rPr>
          <w:rFonts w:ascii="Google Sans" w:eastAsia="Google Sans" w:hAnsi="Google Sans" w:cs="Google Sans"/>
          <w:color w:val="1B1C1D"/>
        </w:rPr>
        <w:t>For Operators:</w:t>
      </w:r>
    </w:p>
    <w:p w14:paraId="00000055" w14:textId="77777777" w:rsidR="002B1EC3" w:rsidRDefault="001D2967">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Each operator within the SONNX subset must be defined by three components:</w:t>
      </w:r>
    </w:p>
    <w:p w14:paraId="00000056" w14:textId="77777777" w:rsidR="002B1EC3" w:rsidRDefault="001D2967">
      <w:pPr>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rPr>
        <w:t>Unambiguous Informal Documentation:</w:t>
      </w:r>
      <w:r>
        <w:rPr>
          <w:rFonts w:ascii="Google Sans Text" w:eastAsia="Google Sans Text" w:hAnsi="Google Sans Text" w:cs="Google Sans Text"/>
          <w:color w:val="1B1C1D"/>
        </w:rPr>
        <w:t xml:space="preserve"> A requirement for a complete description with mathematical expressions, illustrations, and explicit statements of all constraints and restrictions (e.g., tensor shapes, attribute relationships).</w:t>
      </w:r>
    </w:p>
    <w:p w14:paraId="00000057" w14:textId="77777777" w:rsidR="002B1EC3" w:rsidRDefault="001D2967">
      <w:pPr>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rPr>
        <w:t>Executable Formal Specification:</w:t>
      </w:r>
      <w:r>
        <w:rPr>
          <w:rFonts w:ascii="Google Sans Text" w:eastAsia="Google Sans Text" w:hAnsi="Google Sans Text" w:cs="Google Sans Text"/>
          <w:color w:val="1B1C1D"/>
        </w:rPr>
        <w:t xml:space="preserve"> A requirement to provide a </w:t>
      </w:r>
      <w:r>
        <w:rPr>
          <w:rFonts w:ascii="Google Sans Text" w:eastAsia="Google Sans Text" w:hAnsi="Google Sans Text" w:cs="Google Sans Text"/>
          <w:color w:val="1B1C1D"/>
        </w:rPr>
        <w:t>mathematically sound specification in a formal language (</w:t>
      </w:r>
      <w:proofErr w:type="spellStart"/>
      <w:r>
        <w:rPr>
          <w:rFonts w:ascii="Google Sans Text" w:eastAsia="Google Sans Text" w:hAnsi="Google Sans Text" w:cs="Google Sans Text"/>
          <w:color w:val="1B1C1D"/>
        </w:rPr>
        <w:t>WhyML</w:t>
      </w:r>
      <w:proofErr w:type="spellEnd"/>
      <w:r>
        <w:rPr>
          <w:rFonts w:ascii="Google Sans Text" w:eastAsia="Google Sans Text" w:hAnsi="Google Sans Text" w:cs="Google Sans Text"/>
          <w:color w:val="1B1C1D"/>
        </w:rPr>
        <w:t xml:space="preserve">) that is both provable and executable, allowing it to serve as a </w:t>
      </w:r>
      <w:r>
        <w:rPr>
          <w:rFonts w:ascii="Google Sans Text" w:eastAsia="Google Sans Text" w:hAnsi="Google Sans Text" w:cs="Google Sans Text"/>
          <w:b/>
          <w:color w:val="1B1C1D"/>
        </w:rPr>
        <w:t>verification oracle</w:t>
      </w:r>
      <w:r>
        <w:rPr>
          <w:rFonts w:ascii="Google Sans Text" w:eastAsia="Google Sans Text" w:hAnsi="Google Sans Text" w:cs="Google Sans Text"/>
          <w:color w:val="1B1C1D"/>
        </w:rPr>
        <w:t xml:space="preserve"> against which an implementation can be tested.</w:t>
      </w:r>
    </w:p>
    <w:p w14:paraId="00000058" w14:textId="77777777" w:rsidR="002B1EC3" w:rsidRDefault="001D2967">
      <w:pPr>
        <w:numPr>
          <w:ilvl w:val="0"/>
          <w:numId w:val="6"/>
        </w:numPr>
        <w:pBdr>
          <w:top w:val="nil"/>
          <w:left w:val="nil"/>
          <w:bottom w:val="nil"/>
          <w:right w:val="nil"/>
          <w:between w:val="nil"/>
        </w:pBdr>
        <w:spacing w:after="120" w:line="275" w:lineRule="auto"/>
      </w:pPr>
      <w:r>
        <w:rPr>
          <w:rFonts w:ascii="Google Sans Text" w:eastAsia="Google Sans Text" w:hAnsi="Google Sans Text" w:cs="Google Sans Text"/>
          <w:b/>
          <w:color w:val="1B1C1D"/>
        </w:rPr>
        <w:t>Traceable Reference Implementation:</w:t>
      </w:r>
      <w:r>
        <w:rPr>
          <w:rFonts w:ascii="Google Sans Text" w:eastAsia="Google Sans Text" w:hAnsi="Google Sans Text" w:cs="Google Sans Text"/>
          <w:color w:val="1B1C1D"/>
        </w:rPr>
        <w:t xml:space="preserve"> A requirement for a simpl</w:t>
      </w:r>
      <w:r>
        <w:rPr>
          <w:rFonts w:ascii="Google Sans Text" w:eastAsia="Google Sans Text" w:hAnsi="Google Sans Text" w:cs="Google Sans Text"/>
          <w:color w:val="1B1C1D"/>
        </w:rPr>
        <w:t>e C code implementation generated directly from the formal specification to serve as an additional, easily understood reference for verification.</w:t>
      </w:r>
    </w:p>
    <w:p w14:paraId="00000059" w14:textId="77777777" w:rsidR="002B1EC3" w:rsidRDefault="001D2967">
      <w:pPr>
        <w:pStyle w:val="Titre4"/>
        <w:spacing w:before="0" w:after="120" w:line="275" w:lineRule="auto"/>
        <w:rPr>
          <w:rFonts w:ascii="Google Sans" w:eastAsia="Google Sans" w:hAnsi="Google Sans" w:cs="Google Sans"/>
          <w:color w:val="1B1C1D"/>
        </w:rPr>
      </w:pPr>
      <w:r>
        <w:rPr>
          <w:rFonts w:ascii="Google Sans" w:eastAsia="Google Sans" w:hAnsi="Google Sans" w:cs="Google Sans"/>
          <w:color w:val="1B1C1D"/>
        </w:rPr>
        <w:lastRenderedPageBreak/>
        <w:t>For the Graph Model:</w:t>
      </w:r>
    </w:p>
    <w:p w14:paraId="0000005A" w14:textId="77777777" w:rsidR="002B1EC3" w:rsidRDefault="001D2967">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rPr>
        <w:t>Mandatory Static Typing:</w:t>
      </w:r>
      <w:r>
        <w:rPr>
          <w:rFonts w:ascii="Google Sans Text" w:eastAsia="Google Sans Text" w:hAnsi="Google Sans Text" w:cs="Google Sans Text"/>
          <w:color w:val="1B1C1D"/>
        </w:rPr>
        <w:t xml:space="preserve"> To eliminate the ambiguity of shape inference, all tensor shapes</w:t>
      </w:r>
      <w:r>
        <w:rPr>
          <w:rFonts w:ascii="Google Sans Text" w:eastAsia="Google Sans Text" w:hAnsi="Google Sans Text" w:cs="Google Sans Text"/>
          <w:color w:val="1B1C1D"/>
        </w:rPr>
        <w:t xml:space="preserve"> must be explicitly and statically defined throughout the graph.</w:t>
      </w:r>
    </w:p>
    <w:p w14:paraId="0000005B" w14:textId="77777777" w:rsidR="002B1EC3" w:rsidRDefault="001D2967">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rPr>
        <w:t>No Implicit Values:</w:t>
      </w:r>
      <w:r>
        <w:rPr>
          <w:rFonts w:ascii="Google Sans Text" w:eastAsia="Google Sans Text" w:hAnsi="Google Sans Text" w:cs="Google Sans Text"/>
          <w:color w:val="1B1C1D"/>
        </w:rPr>
        <w:t xml:space="preserve"> The use of default attribute values for operators is prohibited; all attributes must be explicitly stated in the model file.</w:t>
      </w:r>
    </w:p>
    <w:p w14:paraId="0000005C" w14:textId="77777777" w:rsidR="002B1EC3" w:rsidRDefault="001D2967">
      <w:pPr>
        <w:numPr>
          <w:ilvl w:val="0"/>
          <w:numId w:val="7"/>
        </w:numPr>
        <w:pBdr>
          <w:top w:val="nil"/>
          <w:left w:val="nil"/>
          <w:bottom w:val="nil"/>
          <w:right w:val="nil"/>
          <w:between w:val="nil"/>
        </w:pBdr>
        <w:spacing w:after="120" w:line="275" w:lineRule="auto"/>
      </w:pPr>
      <w:r>
        <w:rPr>
          <w:rFonts w:ascii="Google Sans Text" w:eastAsia="Google Sans Text" w:hAnsi="Google Sans Text" w:cs="Google Sans Text"/>
          <w:b/>
          <w:color w:val="1B1C1D"/>
        </w:rPr>
        <w:t>Deterministic Semantics:</w:t>
      </w:r>
      <w:r>
        <w:rPr>
          <w:rFonts w:ascii="Google Sans Text" w:eastAsia="Google Sans Text" w:hAnsi="Google Sans Text" w:cs="Google Sans Text"/>
          <w:color w:val="1B1C1D"/>
        </w:rPr>
        <w:t xml:space="preserve"> The execution semantics of the graph must be fully defined, removing any reliance on runtime-specific interpretations.</w:t>
      </w:r>
    </w:p>
    <w:p w14:paraId="0000005D" w14:textId="77777777" w:rsidR="002B1EC3" w:rsidRDefault="001D2967">
      <w:pPr>
        <w:pStyle w:val="Titre4"/>
        <w:spacing w:before="0" w:after="120" w:line="275" w:lineRule="auto"/>
        <w:rPr>
          <w:rFonts w:ascii="Google Sans" w:eastAsia="Google Sans" w:hAnsi="Google Sans" w:cs="Google Sans"/>
          <w:color w:val="1B1C1D"/>
        </w:rPr>
      </w:pPr>
      <w:r>
        <w:rPr>
          <w:rFonts w:ascii="Google Sans" w:eastAsia="Google Sans" w:hAnsi="Google Sans" w:cs="Google Sans"/>
          <w:color w:val="1B1C1D"/>
        </w:rPr>
        <w:t>For Numerical Accuracy:</w:t>
      </w:r>
    </w:p>
    <w:p w14:paraId="0000005E" w14:textId="77777777" w:rsidR="002B1EC3" w:rsidRDefault="001D2967">
      <w:pPr>
        <w:numPr>
          <w:ilvl w:val="0"/>
          <w:numId w:val="8"/>
        </w:numPr>
        <w:pBdr>
          <w:top w:val="nil"/>
          <w:left w:val="nil"/>
          <w:bottom w:val="nil"/>
          <w:right w:val="nil"/>
          <w:between w:val="nil"/>
        </w:pBdr>
        <w:spacing w:after="120" w:line="275" w:lineRule="auto"/>
      </w:pPr>
      <w:r>
        <w:rPr>
          <w:rFonts w:ascii="Google Sans Text" w:eastAsia="Google Sans Text" w:hAnsi="Google Sans Text" w:cs="Google Sans Text"/>
          <w:color w:val="1B1C1D"/>
        </w:rPr>
        <w:t>The SONNX profile recognizes the difficulty of pre-specifying numerical accuracy for complex ML models. Therefor</w:t>
      </w:r>
      <w:r>
        <w:rPr>
          <w:rFonts w:ascii="Google Sans Text" w:eastAsia="Google Sans Text" w:hAnsi="Google Sans Text" w:cs="Google Sans Text"/>
          <w:color w:val="1B1C1D"/>
        </w:rPr>
        <w:t>e, the requirement is not for a fixed precision, but for the profile to provide a defined</w:t>
      </w:r>
      <w:r>
        <w:t xml:space="preserve"> </w:t>
      </w:r>
      <w:r>
        <w:rPr>
          <w:rFonts w:ascii="Google Sans Text" w:eastAsia="Google Sans Text" w:hAnsi="Google Sans Text" w:cs="Google Sans Text"/>
          <w:color w:val="1B1C1D"/>
        </w:rPr>
        <w:t xml:space="preserve">methodology and associated tools for estimating numerical errors, allowing developers to </w:t>
      </w:r>
      <w:proofErr w:type="spellStart"/>
      <w:r>
        <w:rPr>
          <w:rFonts w:ascii="Google Sans Text" w:eastAsia="Google Sans Text" w:hAnsi="Google Sans Text" w:cs="Google Sans Text"/>
          <w:color w:val="1B1C1D"/>
        </w:rPr>
        <w:t>analyze</w:t>
      </w:r>
      <w:proofErr w:type="spellEnd"/>
      <w:r>
        <w:rPr>
          <w:rFonts w:ascii="Google Sans Text" w:eastAsia="Google Sans Text" w:hAnsi="Google Sans Text" w:cs="Google Sans Text"/>
          <w:color w:val="1B1C1D"/>
        </w:rPr>
        <w:t xml:space="preserve"> and justify the accuracy of their specific implementation.</w:t>
      </w:r>
      <w:r>
        <w:rPr>
          <w:color w:val="000000"/>
        </w:rPr>
        <w:br/>
      </w:r>
    </w:p>
    <w:p w14:paraId="0000005F" w14:textId="77777777" w:rsidR="002B1EC3" w:rsidRDefault="002B1EC3">
      <w:pPr>
        <w:pBdr>
          <w:top w:val="nil"/>
          <w:left w:val="nil"/>
          <w:bottom w:val="nil"/>
          <w:right w:val="nil"/>
          <w:between w:val="nil"/>
        </w:pBdr>
        <w:spacing w:after="120" w:line="275" w:lineRule="auto"/>
      </w:pPr>
    </w:p>
    <w:p w14:paraId="00000060" w14:textId="77777777" w:rsidR="002B1EC3" w:rsidRDefault="002B1EC3">
      <w:pPr>
        <w:pBdr>
          <w:top w:val="nil"/>
          <w:left w:val="nil"/>
          <w:bottom w:val="nil"/>
          <w:right w:val="nil"/>
          <w:between w:val="nil"/>
        </w:pBdr>
        <w:spacing w:after="120" w:line="275" w:lineRule="auto"/>
      </w:pPr>
    </w:p>
    <w:p w14:paraId="00000061" w14:textId="77777777" w:rsidR="002B1EC3" w:rsidRDefault="002B1EC3">
      <w:pPr>
        <w:pBdr>
          <w:top w:val="nil"/>
          <w:left w:val="nil"/>
          <w:bottom w:val="nil"/>
          <w:right w:val="nil"/>
          <w:between w:val="nil"/>
        </w:pBdr>
        <w:spacing w:after="120" w:line="275" w:lineRule="auto"/>
      </w:pPr>
    </w:p>
    <w:p w14:paraId="00000062" w14:textId="77777777" w:rsidR="002B1EC3" w:rsidRDefault="002B1EC3">
      <w:pPr>
        <w:pBdr>
          <w:top w:val="nil"/>
          <w:left w:val="nil"/>
          <w:bottom w:val="nil"/>
          <w:right w:val="nil"/>
          <w:between w:val="nil"/>
        </w:pBdr>
        <w:spacing w:after="120" w:line="275" w:lineRule="auto"/>
      </w:pPr>
    </w:p>
    <w:p w14:paraId="00000063" w14:textId="77777777" w:rsidR="002B1EC3" w:rsidRDefault="002B1EC3">
      <w:pPr>
        <w:pBdr>
          <w:top w:val="nil"/>
          <w:left w:val="nil"/>
          <w:bottom w:val="nil"/>
          <w:right w:val="nil"/>
          <w:between w:val="nil"/>
        </w:pBdr>
        <w:spacing w:after="120" w:line="275" w:lineRule="auto"/>
      </w:pPr>
    </w:p>
    <w:p w14:paraId="00000064" w14:textId="77777777" w:rsidR="002B1EC3" w:rsidRDefault="002B1EC3">
      <w:pPr>
        <w:pStyle w:val="Titre2"/>
        <w:spacing w:before="280" w:after="80" w:line="275" w:lineRule="auto"/>
      </w:pPr>
      <w:bookmarkStart w:id="31" w:name="_p3m0er3s9zdf" w:colFirst="0" w:colLast="0"/>
      <w:bookmarkEnd w:id="31"/>
    </w:p>
    <w:p w14:paraId="00000065" w14:textId="77777777" w:rsidR="002B1EC3" w:rsidRDefault="002B1EC3">
      <w:pPr>
        <w:pStyle w:val="Titre2"/>
        <w:spacing w:before="280" w:after="80" w:line="275" w:lineRule="auto"/>
      </w:pPr>
      <w:bookmarkStart w:id="32" w:name="_hc1hgkffyu8q" w:colFirst="0" w:colLast="0"/>
      <w:bookmarkEnd w:id="32"/>
    </w:p>
    <w:p w14:paraId="00000066" w14:textId="77777777" w:rsidR="002B1EC3" w:rsidRDefault="002B1EC3">
      <w:pPr>
        <w:pStyle w:val="Titre2"/>
        <w:spacing w:before="280" w:after="80" w:line="275" w:lineRule="auto"/>
      </w:pPr>
      <w:bookmarkStart w:id="33" w:name="_n5cxc2pr2oj2" w:colFirst="0" w:colLast="0"/>
      <w:bookmarkEnd w:id="33"/>
    </w:p>
    <w:p w14:paraId="00000067" w14:textId="77777777" w:rsidR="002B1EC3" w:rsidRDefault="002B1EC3">
      <w:pPr>
        <w:pStyle w:val="Titre2"/>
        <w:spacing w:before="280" w:after="80" w:line="275" w:lineRule="auto"/>
      </w:pPr>
      <w:bookmarkStart w:id="34" w:name="_irf8xbjoth4s" w:colFirst="0" w:colLast="0"/>
      <w:bookmarkEnd w:id="34"/>
    </w:p>
    <w:p w14:paraId="00000068" w14:textId="77777777" w:rsidR="002B1EC3" w:rsidRDefault="002B1EC3">
      <w:pPr>
        <w:pStyle w:val="Titre2"/>
        <w:spacing w:before="280" w:after="80" w:line="275" w:lineRule="auto"/>
      </w:pPr>
      <w:bookmarkStart w:id="35" w:name="_a29et1sfiyzt" w:colFirst="0" w:colLast="0"/>
      <w:bookmarkEnd w:id="35"/>
    </w:p>
    <w:p w14:paraId="00000069" w14:textId="77777777" w:rsidR="002B1EC3" w:rsidRDefault="002B1EC3">
      <w:pPr>
        <w:pStyle w:val="Titre2"/>
        <w:spacing w:before="280" w:after="80" w:line="275" w:lineRule="auto"/>
      </w:pPr>
      <w:bookmarkStart w:id="36" w:name="_rli4392q46dh" w:colFirst="0" w:colLast="0"/>
      <w:bookmarkEnd w:id="36"/>
    </w:p>
    <w:p w14:paraId="0000006A" w14:textId="77777777" w:rsidR="002B1EC3" w:rsidRDefault="002B1EC3">
      <w:pPr>
        <w:pStyle w:val="Titre2"/>
        <w:spacing w:before="280" w:after="80" w:line="275" w:lineRule="auto"/>
      </w:pPr>
      <w:bookmarkStart w:id="37" w:name="_hahvj2fyiwf9" w:colFirst="0" w:colLast="0"/>
      <w:bookmarkEnd w:id="37"/>
    </w:p>
    <w:p w14:paraId="0000006B" w14:textId="77777777" w:rsidR="002B1EC3" w:rsidRDefault="002B1EC3">
      <w:pPr>
        <w:pStyle w:val="Titre2"/>
        <w:spacing w:before="280" w:after="80" w:line="275" w:lineRule="auto"/>
      </w:pPr>
      <w:bookmarkStart w:id="38" w:name="_dsl1y3l44l9n" w:colFirst="0" w:colLast="0"/>
      <w:bookmarkEnd w:id="38"/>
    </w:p>
    <w:p w14:paraId="0000006C" w14:textId="77777777" w:rsidR="002B1EC3" w:rsidRDefault="002B1EC3">
      <w:pPr>
        <w:pStyle w:val="Titre2"/>
        <w:spacing w:before="280" w:after="80" w:line="275" w:lineRule="auto"/>
      </w:pPr>
      <w:bookmarkStart w:id="39" w:name="_ffbe8zq2d8tk" w:colFirst="0" w:colLast="0"/>
      <w:bookmarkEnd w:id="39"/>
    </w:p>
    <w:p w14:paraId="0000006D" w14:textId="77777777" w:rsidR="002B1EC3" w:rsidRDefault="002B1EC3">
      <w:pPr>
        <w:pStyle w:val="Titre2"/>
        <w:spacing w:before="280" w:after="80" w:line="275" w:lineRule="auto"/>
      </w:pPr>
      <w:bookmarkStart w:id="40" w:name="_kwajw5haggly" w:colFirst="0" w:colLast="0"/>
      <w:bookmarkEnd w:id="40"/>
    </w:p>
    <w:p w14:paraId="0000006E" w14:textId="77777777" w:rsidR="002B1EC3" w:rsidRDefault="002B1EC3">
      <w:pPr>
        <w:pStyle w:val="Titre2"/>
        <w:spacing w:before="280" w:after="80" w:line="275" w:lineRule="auto"/>
      </w:pPr>
      <w:bookmarkStart w:id="41" w:name="_97xrdraqwesj" w:colFirst="0" w:colLast="0"/>
      <w:bookmarkEnd w:id="41"/>
    </w:p>
    <w:p w14:paraId="0000006F" w14:textId="77777777" w:rsidR="002B1EC3" w:rsidRDefault="002B1EC3">
      <w:pPr>
        <w:pBdr>
          <w:top w:val="nil"/>
          <w:left w:val="nil"/>
          <w:bottom w:val="nil"/>
          <w:right w:val="nil"/>
          <w:between w:val="nil"/>
        </w:pBdr>
        <w:spacing w:after="120" w:line="275" w:lineRule="auto"/>
      </w:pPr>
    </w:p>
    <w:sectPr w:rsidR="002B1EC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NN Eric" w:date="2025-10-20T13:09:00Z" w:initials="JE">
    <w:p w14:paraId="17E91FF2" w14:textId="65B558D7" w:rsidR="00B52290" w:rsidRDefault="000F0692">
      <w:pPr>
        <w:pStyle w:val="Commentaire"/>
      </w:pPr>
      <w:r>
        <w:rPr>
          <w:rStyle w:val="Marquedecommentaire"/>
        </w:rPr>
        <w:annotationRef/>
      </w:r>
      <w:r>
        <w:t>We could add this document as a part of our specification (this would complete a bit our set of requir</w:t>
      </w:r>
      <w:r w:rsidR="00B52290">
        <w:t>e</w:t>
      </w:r>
      <w:r>
        <w:t>ments…)</w:t>
      </w:r>
      <w:r w:rsidR="00B52290">
        <w:t xml:space="preserve"> </w:t>
      </w:r>
    </w:p>
    <w:p w14:paraId="47E58D2D" w14:textId="77777777" w:rsidR="00B52290" w:rsidRDefault="00B52290">
      <w:pPr>
        <w:pStyle w:val="Commentaire"/>
      </w:pPr>
    </w:p>
  </w:comment>
  <w:comment w:id="2" w:author="JENN Eric" w:date="2025-10-20T11:27:00Z" w:initials="JE">
    <w:p w14:paraId="61DE5C04" w14:textId="1F4E859A" w:rsidR="008E41D1" w:rsidRDefault="008E41D1">
      <w:pPr>
        <w:pStyle w:val="Commentaire"/>
      </w:pPr>
      <w:r>
        <w:rPr>
          <w:rStyle w:val="Marquedecommentaire"/>
        </w:rPr>
        <w:annotationRef/>
      </w:r>
      <w:r>
        <w:t xml:space="preserve">This is not exactly that. </w:t>
      </w:r>
      <w:r>
        <w:br/>
        <w:t xml:space="preserve">The SONNX MLMD will still remain a “data-exchange file”, describing a model. The difference lies in the fact that it defines not only the format of the model (the concrete syntax of the meta-model), but also the semantics of the model as precisely as possible. </w:t>
      </w:r>
    </w:p>
  </w:comment>
  <w:comment w:id="3" w:author="JENN Eric" w:date="2025-10-20T11:35:00Z" w:initials="JE">
    <w:p w14:paraId="5288BB2A" w14:textId="2A2F6A70" w:rsidR="008E41D1" w:rsidRDefault="008E41D1">
      <w:pPr>
        <w:pStyle w:val="Commentaire"/>
      </w:pPr>
      <w:r>
        <w:rPr>
          <w:rStyle w:val="Marquedecommentaire"/>
        </w:rPr>
        <w:annotationRef/>
      </w:r>
      <w:proofErr w:type="gramStart"/>
      <w:r>
        <w:t>realization</w:t>
      </w:r>
      <w:proofErr w:type="gramEnd"/>
      <w:r>
        <w:t xml:space="preserve">? </w:t>
      </w:r>
      <w:proofErr w:type="gramStart"/>
      <w:r>
        <w:t>implementation</w:t>
      </w:r>
      <w:proofErr w:type="gramEnd"/>
      <w:r>
        <w:t>?</w:t>
      </w:r>
    </w:p>
  </w:comment>
  <w:comment w:id="4" w:author="JENN Eric" w:date="2025-10-20T11:34:00Z" w:initials="JE">
    <w:p w14:paraId="2268205E" w14:textId="29699513" w:rsidR="008E41D1" w:rsidRDefault="008E41D1">
      <w:pPr>
        <w:pStyle w:val="Commentaire"/>
      </w:pPr>
      <w:r>
        <w:rPr>
          <w:rStyle w:val="Marquedecommentaire"/>
        </w:rPr>
        <w:annotationRef/>
      </w:r>
      <w:proofErr w:type="gramStart"/>
      <w:r>
        <w:t>and</w:t>
      </w:r>
      <w:proofErr w:type="gramEnd"/>
      <w:r>
        <w:t xml:space="preserve"> </w:t>
      </w:r>
    </w:p>
  </w:comment>
  <w:comment w:id="6" w:author="JENN Eric" w:date="2025-10-20T13:13:00Z" w:initials="JE">
    <w:p w14:paraId="124D75C9" w14:textId="3189F897" w:rsidR="000F0692" w:rsidRDefault="000F0692">
      <w:pPr>
        <w:pStyle w:val="Commentaire"/>
      </w:pPr>
      <w:r>
        <w:rPr>
          <w:rStyle w:val="Marquedecommentaire"/>
        </w:rPr>
        <w:annotationRef/>
      </w:r>
      <w:r>
        <w:t xml:space="preserve">By the way, SONNX is also a means for the data scientist to express their model and ensure that the model is actually what he/she expect it to be. </w:t>
      </w:r>
      <w:r>
        <w:br/>
        <w:t>He/she can build his/her model using any API and serialize it to ONNX and check that the model they have in front of them is the one they expected. Without a clear definition of the semantics, they would be manipulating a model with some unclear parts; So, this is not only a question of implementation.</w:t>
      </w:r>
      <w:r>
        <w:br/>
        <w:t xml:space="preserve">Let’s take an </w:t>
      </w:r>
      <w:proofErr w:type="gramStart"/>
      <w:r>
        <w:t>analogy :</w:t>
      </w:r>
      <w:proofErr w:type="gramEnd"/>
      <w:r>
        <w:t xml:space="preserve"> I can ask a LLM to generate a piece of Python that build some DNN using some API I don’t know. If I only know ONNX, I can serialize the model, check it with the SONNX manual on hand and verifies that it is what I expect.</w:t>
      </w:r>
    </w:p>
  </w:comment>
  <w:comment w:id="5" w:author="JENN Eric" w:date="2025-10-20T11:35:00Z" w:initials="JE">
    <w:p w14:paraId="0F5958A5" w14:textId="5319D444" w:rsidR="008E41D1" w:rsidRDefault="008E41D1">
      <w:pPr>
        <w:pStyle w:val="Commentaire"/>
      </w:pPr>
      <w:r>
        <w:rPr>
          <w:rStyle w:val="Marquedecommentaire"/>
        </w:rPr>
        <w:annotationRef/>
      </w:r>
      <w:proofErr w:type="gramStart"/>
      <w:r>
        <w:t>and</w:t>
      </w:r>
      <w:proofErr w:type="gramEnd"/>
      <w:r>
        <w:t xml:space="preserve"> that the blueprint itself is actually a faithful and complete model of … </w:t>
      </w:r>
    </w:p>
  </w:comment>
  <w:comment w:id="8" w:author="JENN Eric" w:date="2025-10-20T11:39:00Z" w:initials="JE">
    <w:p w14:paraId="632F3172" w14:textId="2BF41D05" w:rsidR="0036036C" w:rsidRDefault="0036036C">
      <w:pPr>
        <w:pStyle w:val="Commentaire"/>
      </w:pPr>
      <w:r>
        <w:rPr>
          <w:rStyle w:val="Marquedecommentaire"/>
        </w:rPr>
        <w:annotationRef/>
      </w:r>
      <w:r>
        <w:t>“</w:t>
      </w:r>
      <w:proofErr w:type="gramStart"/>
      <w:r>
        <w:t>should</w:t>
      </w:r>
      <w:proofErr w:type="gramEnd"/>
      <w:r>
        <w:t xml:space="preserve"> minimize”</w:t>
      </w:r>
    </w:p>
  </w:comment>
  <w:comment w:id="9" w:author="JENN Eric" w:date="2025-10-20T13:12:00Z" w:initials="JE">
    <w:p w14:paraId="69549518" w14:textId="2F9636B1" w:rsidR="000F0692" w:rsidRDefault="000F0692">
      <w:pPr>
        <w:pStyle w:val="Commentaire"/>
      </w:pPr>
      <w:r>
        <w:rPr>
          <w:rStyle w:val="Marquedecommentaire"/>
        </w:rPr>
        <w:annotationRef/>
      </w:r>
      <w:r>
        <w:t xml:space="preserve">“Simplifying”, “facilitating”? </w:t>
      </w:r>
      <w:r>
        <w:br/>
        <w:t xml:space="preserve">In fact, providing shape inference (for instance) is probably a good thing™ if the inference process is clear (which is not the case for the moment).  </w:t>
      </w:r>
    </w:p>
  </w:comment>
  <w:comment w:id="11" w:author="JENN Eric" w:date="2025-10-20T11:52:00Z" w:initials="JE">
    <w:p w14:paraId="6FEE3311" w14:textId="06731998" w:rsidR="0036036C" w:rsidRDefault="0036036C">
      <w:pPr>
        <w:pStyle w:val="Commentaire"/>
      </w:pPr>
      <w:r>
        <w:rPr>
          <w:rStyle w:val="Marquedecommentaire"/>
        </w:rPr>
        <w:annotationRef/>
      </w:r>
      <w:r>
        <w:t xml:space="preserve">Links to the ARP paragraphs would have been </w:t>
      </w:r>
      <w:proofErr w:type="spellStart"/>
      <w:r w:rsidR="004B687C">
        <w:t>niec</w:t>
      </w:r>
      <w:proofErr w:type="spellEnd"/>
      <w:r w:rsidR="004B687C">
        <w:t>…</w:t>
      </w:r>
    </w:p>
  </w:comment>
  <w:comment w:id="12" w:author="JENN Eric" w:date="2025-10-20T11:53:00Z" w:initials="JE">
    <w:p w14:paraId="08A98D73" w14:textId="2E7930BD" w:rsidR="004B687C" w:rsidRDefault="004B687C">
      <w:pPr>
        <w:pStyle w:val="Commentaire"/>
      </w:pPr>
      <w:r>
        <w:rPr>
          <w:rStyle w:val="Marquedecommentaire"/>
        </w:rPr>
        <w:annotationRef/>
      </w:r>
      <w:r>
        <w:t>Yes, but we also have to show that the serialization format (which is actually what carries information about the model) is well defined. This is part of the plan, but we have not yet done anything about it (and it is not listed in the 3-tiered approach you describe. This is not the most complicated part of the job, but this remains to be done...</w:t>
      </w:r>
    </w:p>
    <w:p w14:paraId="7A4F7CA7" w14:textId="566E0322" w:rsidR="00B10E9A" w:rsidRDefault="00B10E9A">
      <w:pPr>
        <w:pStyle w:val="Commentaire"/>
      </w:pPr>
    </w:p>
    <w:p w14:paraId="0F33CD6C" w14:textId="571E07E9" w:rsidR="00B10E9A" w:rsidRDefault="00B10E9A" w:rsidP="00B10E9A">
      <w:pPr>
        <w:pStyle w:val="Commentaire"/>
      </w:pPr>
      <w:r>
        <w:t xml:space="preserve">BTW: we may also trace to </w:t>
      </w:r>
      <w:r>
        <w:t>Objectives 6.3.1.a</w:t>
      </w:r>
      <w:proofErr w:type="gramStart"/>
      <w:r>
        <w:t>,b</w:t>
      </w:r>
      <w:proofErr w:type="gramEnd"/>
      <w:r>
        <w:t>:</w:t>
      </w:r>
      <w:r>
        <w:br/>
        <w:t>a, ML Model training and target environment differences are identified and assessed for their impact on stability</w:t>
      </w:r>
    </w:p>
    <w:p w14:paraId="515C6081" w14:textId="77777777" w:rsidR="00B10E9A" w:rsidRDefault="00B10E9A" w:rsidP="00B10E9A">
      <w:pPr>
        <w:pStyle w:val="Commentaire"/>
      </w:pPr>
      <w:proofErr w:type="gramStart"/>
      <w:r>
        <w:t>b</w:t>
      </w:r>
      <w:proofErr w:type="gramEnd"/>
      <w:r>
        <w:t>. ML Model training and target environment differences are assessed for their impact on generalization</w:t>
      </w:r>
    </w:p>
    <w:p w14:paraId="5FEF1E83" w14:textId="77777777" w:rsidR="00B10E9A" w:rsidRDefault="00B10E9A" w:rsidP="00B10E9A">
      <w:pPr>
        <w:pStyle w:val="Commentaire"/>
      </w:pPr>
    </w:p>
    <w:p w14:paraId="7ACFC133" w14:textId="791E2CEF" w:rsidR="00B10E9A" w:rsidRDefault="00B10E9A" w:rsidP="00B10E9A">
      <w:pPr>
        <w:pStyle w:val="Commentaire"/>
      </w:pPr>
      <w:r>
        <w:t>SONNX could be a means to assess the differences because both the training and the target environment must comply with the MLMD, an all differences must be identified.</w:t>
      </w:r>
    </w:p>
    <w:p w14:paraId="15AEBE32" w14:textId="6BC330E5" w:rsidR="00B52290" w:rsidRDefault="00B52290" w:rsidP="00B10E9A">
      <w:pPr>
        <w:pStyle w:val="Commentaire"/>
      </w:pPr>
    </w:p>
    <w:p w14:paraId="3A37ABE4" w14:textId="04CA167C" w:rsidR="00B52290" w:rsidRDefault="00B52290" w:rsidP="00B10E9A">
      <w:pPr>
        <w:pStyle w:val="Commentaire"/>
      </w:pPr>
    </w:p>
    <w:p w14:paraId="57CD3F8E" w14:textId="330F4262" w:rsidR="00B52290" w:rsidRDefault="00B52290" w:rsidP="00B10E9A">
      <w:pPr>
        <w:pStyle w:val="Commentaire"/>
      </w:pPr>
      <w:proofErr w:type="gramStart"/>
      <w:r>
        <w:t>BTW2 :</w:t>
      </w:r>
      <w:proofErr w:type="gramEnd"/>
      <w:r>
        <w:t xml:space="preserve"> it could be worth mentioning that we clearly identify the domain of each operator, thanks to the constraint, error behaviour,  numerical accuracy.</w:t>
      </w:r>
    </w:p>
  </w:comment>
  <w:comment w:id="13" w:author="JENN Eric" w:date="2025-10-20T13:30:00Z" w:initials="JE">
    <w:p w14:paraId="5E314A80" w14:textId="77777777" w:rsidR="00B10E9A" w:rsidRDefault="00B10E9A" w:rsidP="00B10E9A">
      <w:pPr>
        <w:pStyle w:val="Commentaire"/>
      </w:pPr>
      <w:r>
        <w:rPr>
          <w:rStyle w:val="Marquedecommentaire"/>
        </w:rPr>
        <w:annotationRef/>
      </w:r>
      <w:r>
        <w:t>Note that to check compliance with performance requirements, we may well don’t care about the implementation process: we may just verify that the performance measured on the implemented model complies with what was measured on the design model.</w:t>
      </w:r>
    </w:p>
    <w:p w14:paraId="2403EBEA" w14:textId="77777777" w:rsidR="00B10E9A" w:rsidRDefault="00B10E9A" w:rsidP="00B10E9A">
      <w:pPr>
        <w:pStyle w:val="Commentaire"/>
      </w:pPr>
      <w:r>
        <w:t xml:space="preserve">But this is not the only objective: </w:t>
      </w:r>
      <w:r>
        <w:rPr>
          <w:i/>
        </w:rPr>
        <w:t xml:space="preserve">in addition, </w:t>
      </w:r>
      <w:r>
        <w:t xml:space="preserve">we want to demonstrate that the model that is implemented is behaviourally equivalent to the one that was specified. </w:t>
      </w:r>
    </w:p>
    <w:p w14:paraId="595661E9" w14:textId="61F71018" w:rsidR="00B10E9A" w:rsidRDefault="00B10E9A">
      <w:pPr>
        <w:pStyle w:val="Commentaire"/>
      </w:pPr>
    </w:p>
  </w:comment>
  <w:comment w:id="14" w:author="JENN Eric" w:date="2025-10-20T13:36:00Z" w:initials="JE">
    <w:p w14:paraId="543FDDA2" w14:textId="77777777" w:rsidR="00B10E9A" w:rsidRDefault="00B10E9A">
      <w:pPr>
        <w:pStyle w:val="Commentaire"/>
      </w:pPr>
      <w:r>
        <w:rPr>
          <w:rStyle w:val="Marquedecommentaire"/>
        </w:rPr>
        <w:annotationRef/>
      </w:r>
      <w:r>
        <w:t>Note that SONNX only provides a reference implementation of operators. In order to check a complete model, we would need a complete “proven” inference environment which is not the case now. However, this is something we plan to do with AIDGE (at least partially).</w:t>
      </w:r>
    </w:p>
    <w:p w14:paraId="2D0FD62D" w14:textId="77777777" w:rsidR="00B10E9A" w:rsidRDefault="00B10E9A">
      <w:pPr>
        <w:pStyle w:val="Commentaire"/>
      </w:pPr>
    </w:p>
    <w:p w14:paraId="36225E2C" w14:textId="640E8765" w:rsidR="00B10E9A" w:rsidRDefault="00B10E9A">
      <w:pPr>
        <w:pStyle w:val="Commentaire"/>
      </w:pPr>
      <w:r>
        <w:t>We may also link to objective 6.3.1 Verification cases are accurate (and sufficient</w:t>
      </w:r>
      <w:proofErr w:type="gramStart"/>
      <w:r>
        <w:t>) :</w:t>
      </w:r>
      <w:proofErr w:type="gramEnd"/>
      <w:r>
        <w:t xml:space="preserve"> SONNX allows to describe precisely what is expected. </w:t>
      </w:r>
    </w:p>
  </w:comment>
  <w:comment w:id="16" w:author="JENN Eric" w:date="2025-10-20T13:41:00Z" w:initials="JE">
    <w:p w14:paraId="3CC7C8E5" w14:textId="760136C6" w:rsidR="00516DBB" w:rsidRDefault="00516DBB">
      <w:pPr>
        <w:pStyle w:val="Commentaire"/>
      </w:pPr>
      <w:r>
        <w:rPr>
          <w:rStyle w:val="Marquedecommentaire"/>
        </w:rPr>
        <w:annotationRef/>
      </w:r>
      <w:r>
        <w:t xml:space="preserve">We could present the analysis by refining the ARP’s requirements: to comply with the traceability requirement, all feature must have a specification. Our [transient] strategy is to remove a feature as long as we don’t have a clear specification. Note that this is transient; at the end of the day we’d like to integrate these features too (since that strongly simplify the work of the model </w:t>
      </w:r>
      <w:proofErr w:type="gramStart"/>
      <w:r>
        <w:t>designer )</w:t>
      </w:r>
      <w:proofErr w:type="gramEnd"/>
      <w:r>
        <w:t>.</w:t>
      </w:r>
    </w:p>
  </w:comment>
  <w:comment w:id="17" w:author="JENN Eric" w:date="2025-10-20T13:55:00Z" w:initials="JE">
    <w:p w14:paraId="38BE5234" w14:textId="0FA678A0" w:rsidR="00B52290" w:rsidRDefault="00B52290">
      <w:pPr>
        <w:pStyle w:val="Commentaire"/>
      </w:pPr>
      <w:r>
        <w:rPr>
          <w:rStyle w:val="Marquedecommentaire"/>
        </w:rPr>
        <w:annotationRef/>
      </w:r>
      <w:r>
        <w:t>To be honest, this could be achieved using standard ONNX serialized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E58D2D" w15:done="0"/>
  <w15:commentEx w15:paraId="61DE5C04" w15:done="0"/>
  <w15:commentEx w15:paraId="5288BB2A" w15:done="0"/>
  <w15:commentEx w15:paraId="2268205E" w15:done="0"/>
  <w15:commentEx w15:paraId="124D75C9" w15:done="0"/>
  <w15:commentEx w15:paraId="0F5958A5" w15:done="0"/>
  <w15:commentEx w15:paraId="632F3172" w15:done="0"/>
  <w15:commentEx w15:paraId="69549518" w15:done="0"/>
  <w15:commentEx w15:paraId="6FEE3311" w15:done="0"/>
  <w15:commentEx w15:paraId="57CD3F8E" w15:done="0"/>
  <w15:commentEx w15:paraId="595661E9" w15:done="0"/>
  <w15:commentEx w15:paraId="36225E2C" w15:done="0"/>
  <w15:commentEx w15:paraId="3CC7C8E5" w15:done="0"/>
  <w15:commentEx w15:paraId="38BE52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oogle Sans Text">
    <w:charset w:val="00"/>
    <w:family w:val="auto"/>
    <w:pitch w:val="default"/>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9B5"/>
    <w:multiLevelType w:val="multilevel"/>
    <w:tmpl w:val="08D8C4BC"/>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71E97"/>
    <w:multiLevelType w:val="multilevel"/>
    <w:tmpl w:val="95F424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D564A39"/>
    <w:multiLevelType w:val="multilevel"/>
    <w:tmpl w:val="5734B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96213F"/>
    <w:multiLevelType w:val="multilevel"/>
    <w:tmpl w:val="66B826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A752D3"/>
    <w:multiLevelType w:val="multilevel"/>
    <w:tmpl w:val="3EEA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412B6"/>
    <w:multiLevelType w:val="multilevel"/>
    <w:tmpl w:val="17F8E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2849E5"/>
    <w:multiLevelType w:val="hybridMultilevel"/>
    <w:tmpl w:val="213AFEF8"/>
    <w:lvl w:ilvl="0" w:tplc="B566C286">
      <w:start w:val="1"/>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3154AB"/>
    <w:multiLevelType w:val="multilevel"/>
    <w:tmpl w:val="B3040F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A073B05"/>
    <w:multiLevelType w:val="multilevel"/>
    <w:tmpl w:val="FC5C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5917ED"/>
    <w:multiLevelType w:val="multilevel"/>
    <w:tmpl w:val="442EE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BA7A3E"/>
    <w:multiLevelType w:val="multilevel"/>
    <w:tmpl w:val="E4B8F2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6F6C450C"/>
    <w:multiLevelType w:val="multilevel"/>
    <w:tmpl w:val="4134E2E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75761410"/>
    <w:multiLevelType w:val="multilevel"/>
    <w:tmpl w:val="D794E6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8"/>
  </w:num>
  <w:num w:numId="2">
    <w:abstractNumId w:val="5"/>
  </w:num>
  <w:num w:numId="3">
    <w:abstractNumId w:val="7"/>
  </w:num>
  <w:num w:numId="4">
    <w:abstractNumId w:val="3"/>
  </w:num>
  <w:num w:numId="5">
    <w:abstractNumId w:val="11"/>
  </w:num>
  <w:num w:numId="6">
    <w:abstractNumId w:val="12"/>
  </w:num>
  <w:num w:numId="7">
    <w:abstractNumId w:val="1"/>
  </w:num>
  <w:num w:numId="8">
    <w:abstractNumId w:val="10"/>
  </w:num>
  <w:num w:numId="9">
    <w:abstractNumId w:val="4"/>
  </w:num>
  <w:num w:numId="10">
    <w:abstractNumId w:val="9"/>
  </w:num>
  <w:num w:numId="11">
    <w:abstractNumId w:val="0"/>
  </w:num>
  <w:num w:numId="12">
    <w:abstractNumId w:val="2"/>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N Eric">
    <w15:presenceInfo w15:providerId="AD" w15:userId="S-1-5-21-291678780-1591662363-2404384384-36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EC3"/>
    <w:rsid w:val="000F0692"/>
    <w:rsid w:val="001D2967"/>
    <w:rsid w:val="002B1EC3"/>
    <w:rsid w:val="0036036C"/>
    <w:rsid w:val="004B687C"/>
    <w:rsid w:val="00516DBB"/>
    <w:rsid w:val="008E41D1"/>
    <w:rsid w:val="00B10E9A"/>
    <w:rsid w:val="00B52290"/>
    <w:rsid w:val="00C31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5134"/>
  <w15:docId w15:val="{26233239-5A40-4CE9-A842-CDA6B172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pBdr>
        <w:top w:val="nil"/>
        <w:left w:val="nil"/>
        <w:bottom w:val="nil"/>
        <w:right w:val="nil"/>
        <w:between w:val="nil"/>
      </w:pBdr>
      <w:spacing w:before="240" w:after="240"/>
      <w:outlineLvl w:val="0"/>
    </w:pPr>
    <w:rPr>
      <w:b/>
      <w:sz w:val="48"/>
      <w:szCs w:val="48"/>
    </w:rPr>
  </w:style>
  <w:style w:type="paragraph" w:styleId="Titre2">
    <w:name w:val="heading 2"/>
    <w:basedOn w:val="Normal"/>
    <w:next w:val="Normal"/>
    <w:pPr>
      <w:pBdr>
        <w:top w:val="nil"/>
        <w:left w:val="nil"/>
        <w:bottom w:val="nil"/>
        <w:right w:val="nil"/>
        <w:between w:val="nil"/>
      </w:pBdr>
      <w:spacing w:before="225" w:after="225"/>
      <w:outlineLvl w:val="1"/>
    </w:pPr>
    <w:rPr>
      <w:b/>
      <w:sz w:val="36"/>
      <w:szCs w:val="36"/>
    </w:rPr>
  </w:style>
  <w:style w:type="paragraph" w:styleId="Titre3">
    <w:name w:val="heading 3"/>
    <w:basedOn w:val="Normal"/>
    <w:next w:val="Normal"/>
    <w:pPr>
      <w:pBdr>
        <w:top w:val="nil"/>
        <w:left w:val="nil"/>
        <w:bottom w:val="nil"/>
        <w:right w:val="nil"/>
        <w:between w:val="nil"/>
      </w:pBdr>
      <w:spacing w:before="240" w:after="240"/>
      <w:outlineLvl w:val="2"/>
    </w:pPr>
    <w:rPr>
      <w:b/>
      <w:sz w:val="28"/>
      <w:szCs w:val="28"/>
    </w:rPr>
  </w:style>
  <w:style w:type="paragraph" w:styleId="Titre4">
    <w:name w:val="heading 4"/>
    <w:basedOn w:val="Normal"/>
    <w:next w:val="Normal"/>
    <w:pPr>
      <w:pBdr>
        <w:top w:val="nil"/>
        <w:left w:val="nil"/>
        <w:bottom w:val="nil"/>
        <w:right w:val="nil"/>
        <w:between w:val="nil"/>
      </w:pBdr>
      <w:spacing w:before="255" w:after="255"/>
      <w:outlineLvl w:val="3"/>
    </w:pPr>
    <w:rPr>
      <w:b/>
      <w:sz w:val="24"/>
      <w:szCs w:val="24"/>
    </w:rPr>
  </w:style>
  <w:style w:type="paragraph" w:styleId="Titre5">
    <w:name w:val="heading 5"/>
    <w:basedOn w:val="Normal"/>
    <w:next w:val="Normal"/>
    <w:pPr>
      <w:pBdr>
        <w:top w:val="nil"/>
        <w:left w:val="nil"/>
        <w:bottom w:val="nil"/>
        <w:right w:val="nil"/>
        <w:between w:val="nil"/>
      </w:pBdr>
      <w:spacing w:before="255" w:after="255"/>
      <w:outlineLvl w:val="4"/>
    </w:pPr>
    <w:rPr>
      <w:b/>
      <w:sz w:val="18"/>
      <w:szCs w:val="18"/>
    </w:rPr>
  </w:style>
  <w:style w:type="paragraph" w:styleId="Titre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character" w:styleId="Marquedecommentaire">
    <w:name w:val="annotation reference"/>
    <w:basedOn w:val="Policepardfaut"/>
    <w:uiPriority w:val="99"/>
    <w:semiHidden/>
    <w:unhideWhenUsed/>
    <w:rsid w:val="008E41D1"/>
    <w:rPr>
      <w:sz w:val="16"/>
      <w:szCs w:val="16"/>
    </w:rPr>
  </w:style>
  <w:style w:type="paragraph" w:styleId="Commentaire">
    <w:name w:val="annotation text"/>
    <w:basedOn w:val="Normal"/>
    <w:link w:val="CommentaireCar"/>
    <w:uiPriority w:val="99"/>
    <w:semiHidden/>
    <w:unhideWhenUsed/>
    <w:rsid w:val="008E41D1"/>
    <w:rPr>
      <w:sz w:val="20"/>
      <w:szCs w:val="20"/>
    </w:rPr>
  </w:style>
  <w:style w:type="character" w:customStyle="1" w:styleId="CommentaireCar">
    <w:name w:val="Commentaire Car"/>
    <w:basedOn w:val="Policepardfaut"/>
    <w:link w:val="Commentaire"/>
    <w:uiPriority w:val="99"/>
    <w:semiHidden/>
    <w:rsid w:val="008E41D1"/>
    <w:rPr>
      <w:sz w:val="20"/>
      <w:szCs w:val="20"/>
    </w:rPr>
  </w:style>
  <w:style w:type="paragraph" w:styleId="Objetducommentaire">
    <w:name w:val="annotation subject"/>
    <w:basedOn w:val="Commentaire"/>
    <w:next w:val="Commentaire"/>
    <w:link w:val="ObjetducommentaireCar"/>
    <w:uiPriority w:val="99"/>
    <w:semiHidden/>
    <w:unhideWhenUsed/>
    <w:rsid w:val="008E41D1"/>
    <w:rPr>
      <w:b/>
      <w:bCs/>
    </w:rPr>
  </w:style>
  <w:style w:type="character" w:customStyle="1" w:styleId="ObjetducommentaireCar">
    <w:name w:val="Objet du commentaire Car"/>
    <w:basedOn w:val="CommentaireCar"/>
    <w:link w:val="Objetducommentaire"/>
    <w:uiPriority w:val="99"/>
    <w:semiHidden/>
    <w:rsid w:val="008E41D1"/>
    <w:rPr>
      <w:b/>
      <w:bCs/>
      <w:sz w:val="20"/>
      <w:szCs w:val="20"/>
    </w:rPr>
  </w:style>
  <w:style w:type="paragraph" w:styleId="Textedebulles">
    <w:name w:val="Balloon Text"/>
    <w:basedOn w:val="Normal"/>
    <w:link w:val="TextedebullesCar"/>
    <w:uiPriority w:val="99"/>
    <w:semiHidden/>
    <w:unhideWhenUsed/>
    <w:rsid w:val="008E41D1"/>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41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1913</Words>
  <Characters>10907</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IRT Saint-Exupery</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 Eric</dc:creator>
  <cp:lastModifiedBy>JENN Eric</cp:lastModifiedBy>
  <cp:revision>2</cp:revision>
  <dcterms:created xsi:type="dcterms:W3CDTF">2025-10-20T12:00:00Z</dcterms:created>
  <dcterms:modified xsi:type="dcterms:W3CDTF">2025-10-20T12:00:00Z</dcterms:modified>
</cp:coreProperties>
</file>